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47DA" w14:textId="77777777" w:rsidR="00C978BC" w:rsidRPr="00A438D9" w:rsidRDefault="00C978B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84700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E6204" w14:textId="77777777" w:rsidR="00C978BC" w:rsidRPr="006C6A8A" w:rsidRDefault="00C978BC">
          <w:pPr>
            <w:pStyle w:val="En-ttedetabledesmatires"/>
            <w:rPr>
              <w:rFonts w:ascii="Microsoft JhengHei" w:eastAsia="Microsoft JhengHei" w:hAnsi="Microsoft JhengHei" w:cs="Times New Roman"/>
              <w:b/>
              <w:color w:val="auto"/>
            </w:rPr>
          </w:pPr>
          <w:r w:rsidRPr="006C6A8A">
            <w:rPr>
              <w:rFonts w:ascii="Microsoft JhengHei" w:eastAsia="Microsoft JhengHei" w:hAnsi="Microsoft JhengHei" w:cs="Times New Roman"/>
              <w:b/>
              <w:color w:val="auto"/>
            </w:rPr>
            <w:t>Table des matières</w:t>
          </w:r>
        </w:p>
        <w:p w14:paraId="63331BE7" w14:textId="77777777" w:rsidR="00EF5171" w:rsidRPr="006C6A8A" w:rsidRDefault="00EF5171" w:rsidP="00EF5171">
          <w:pPr>
            <w:rPr>
              <w:rFonts w:ascii="Microsoft JhengHei" w:eastAsia="Microsoft JhengHei" w:hAnsi="Microsoft JhengHei" w:cs="Times New Roman"/>
              <w:lang w:eastAsia="fr-FR"/>
            </w:rPr>
          </w:pPr>
        </w:p>
        <w:p w14:paraId="589651FE" w14:textId="099E43F0" w:rsidR="00DD0A16" w:rsidRDefault="00C978BC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fr-FR"/>
            </w:rPr>
          </w:pPr>
          <w:r w:rsidRPr="006C6A8A">
            <w:rPr>
              <w:bCs/>
            </w:rPr>
            <w:fldChar w:fldCharType="begin"/>
          </w:r>
          <w:r w:rsidRPr="006C6A8A">
            <w:rPr>
              <w:bCs/>
            </w:rPr>
            <w:instrText xml:space="preserve"> TOC \o "1-3" \h \z \u </w:instrText>
          </w:r>
          <w:r w:rsidRPr="006C6A8A">
            <w:rPr>
              <w:bCs/>
            </w:rPr>
            <w:fldChar w:fldCharType="separate"/>
          </w:r>
          <w:hyperlink w:anchor="_Toc101360015" w:history="1">
            <w:r w:rsidR="00DD0A16" w:rsidRPr="00EB315A">
              <w:rPr>
                <w:rStyle w:val="Lienhypertexte"/>
              </w:rPr>
              <w:t>Introduction Générale</w:t>
            </w:r>
            <w:r w:rsidR="00DD0A16">
              <w:rPr>
                <w:webHidden/>
              </w:rPr>
              <w:tab/>
            </w:r>
            <w:r w:rsidR="00DD0A16">
              <w:rPr>
                <w:webHidden/>
              </w:rPr>
              <w:fldChar w:fldCharType="begin"/>
            </w:r>
            <w:r w:rsidR="00DD0A16">
              <w:rPr>
                <w:webHidden/>
              </w:rPr>
              <w:instrText xml:space="preserve"> PAGEREF _Toc101360015 \h </w:instrText>
            </w:r>
            <w:r w:rsidR="00DD0A16">
              <w:rPr>
                <w:webHidden/>
              </w:rPr>
            </w:r>
            <w:r w:rsidR="00DD0A16">
              <w:rPr>
                <w:webHidden/>
              </w:rPr>
              <w:fldChar w:fldCharType="separate"/>
            </w:r>
            <w:r w:rsidR="00DD0A16">
              <w:rPr>
                <w:webHidden/>
              </w:rPr>
              <w:t>5</w:t>
            </w:r>
            <w:r w:rsidR="00DD0A16">
              <w:rPr>
                <w:webHidden/>
              </w:rPr>
              <w:fldChar w:fldCharType="end"/>
            </w:r>
          </w:hyperlink>
        </w:p>
        <w:p w14:paraId="19D467AD" w14:textId="089C40DA" w:rsidR="00DD0A16" w:rsidRDefault="00D67EE1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fr-FR"/>
            </w:rPr>
          </w:pPr>
          <w:hyperlink w:anchor="_Toc101360016" w:history="1">
            <w:r w:rsidR="00DD0A16" w:rsidRPr="00EB315A">
              <w:rPr>
                <w:rStyle w:val="Lienhypertexte"/>
                <w:rFonts w:ascii="Times New Roman" w:hAnsi="Times New Roman"/>
              </w:rPr>
              <w:t>Chapitre 1 : Concept général du projet</w:t>
            </w:r>
            <w:r w:rsidR="00DD0A16">
              <w:rPr>
                <w:webHidden/>
              </w:rPr>
              <w:tab/>
            </w:r>
            <w:r w:rsidR="00DD0A16">
              <w:rPr>
                <w:webHidden/>
              </w:rPr>
              <w:fldChar w:fldCharType="begin"/>
            </w:r>
            <w:r w:rsidR="00DD0A16">
              <w:rPr>
                <w:webHidden/>
              </w:rPr>
              <w:instrText xml:space="preserve"> PAGEREF _Toc101360016 \h </w:instrText>
            </w:r>
            <w:r w:rsidR="00DD0A16">
              <w:rPr>
                <w:webHidden/>
              </w:rPr>
            </w:r>
            <w:r w:rsidR="00DD0A16">
              <w:rPr>
                <w:webHidden/>
              </w:rPr>
              <w:fldChar w:fldCharType="separate"/>
            </w:r>
            <w:r w:rsidR="00DD0A16">
              <w:rPr>
                <w:webHidden/>
              </w:rPr>
              <w:t>6</w:t>
            </w:r>
            <w:r w:rsidR="00DD0A16">
              <w:rPr>
                <w:webHidden/>
              </w:rPr>
              <w:fldChar w:fldCharType="end"/>
            </w:r>
          </w:hyperlink>
        </w:p>
        <w:p w14:paraId="049A08A1" w14:textId="213A0616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17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1.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Introduction :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_Toc101360017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6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2449C57B" w14:textId="4B15EEBF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18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2.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Présentation de l’entreprise d’accueil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_Toc101360018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6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3D29D3FA" w14:textId="5255EB90" w:rsidR="00DD0A16" w:rsidRDefault="00D67E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19" w:history="1">
            <w:r w:rsidR="00DD0A16" w:rsidRPr="00EB315A">
              <w:rPr>
                <w:rStyle w:val="Lienhypertexte"/>
                <w:rFonts w:ascii="Microsoft JhengHei" w:eastAsia="Microsoft JhengHei" w:hAnsi="Microsoft JhengHei"/>
                <w:b/>
                <w:noProof/>
              </w:rPr>
              <w:t>2.1 test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_Toc101360019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6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08B604ED" w14:textId="020E91F8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0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3.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Présentation du projet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_Toc101360020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6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49E7A92D" w14:textId="17388E53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1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4.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Etude de l’existant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_Toc101360021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5751FC36" w14:textId="44CEEC5D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2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5.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Conclusion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_Toc101360022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7F458DC9" w14:textId="5DDBF780" w:rsidR="00DD0A16" w:rsidRDefault="00D67EE1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fr-FR"/>
            </w:rPr>
          </w:pPr>
          <w:hyperlink w:anchor="_Toc101360023" w:history="1">
            <w:r w:rsidR="00DD0A16" w:rsidRPr="00EB315A">
              <w:rPr>
                <w:rStyle w:val="Lienhypertexte"/>
              </w:rPr>
              <w:t>Chapitre 2 : exigences et méthodologie de travail</w:t>
            </w:r>
            <w:r w:rsidR="00DD0A16">
              <w:rPr>
                <w:webHidden/>
              </w:rPr>
              <w:tab/>
            </w:r>
            <w:r w:rsidR="00DD0A16">
              <w:rPr>
                <w:webHidden/>
              </w:rPr>
              <w:fldChar w:fldCharType="begin"/>
            </w:r>
            <w:r w:rsidR="00DD0A16">
              <w:rPr>
                <w:webHidden/>
              </w:rPr>
              <w:instrText xml:space="preserve"> PAGEREF _Toc101360023 \h </w:instrText>
            </w:r>
            <w:r w:rsidR="00DD0A16">
              <w:rPr>
                <w:webHidden/>
              </w:rPr>
            </w:r>
            <w:r w:rsidR="00DD0A16">
              <w:rPr>
                <w:webHidden/>
              </w:rPr>
              <w:fldChar w:fldCharType="separate"/>
            </w:r>
            <w:r w:rsidR="00DD0A16">
              <w:rPr>
                <w:webHidden/>
              </w:rPr>
              <w:t>7</w:t>
            </w:r>
            <w:r w:rsidR="00DD0A16">
              <w:rPr>
                <w:webHidden/>
              </w:rPr>
              <w:fldChar w:fldCharType="end"/>
            </w:r>
          </w:hyperlink>
        </w:p>
        <w:p w14:paraId="2A5D66FC" w14:textId="0EC55412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4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1.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Introduction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_Toc101360024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5C449AE6" w14:textId="02FC973E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5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2.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Norme IEC-62 304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_Toc101360025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4EF76316" w14:textId="61A4E60B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6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3.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Push-pull-commit (méthodologie de travail)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_Toc101360026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03A134AA" w14:textId="70739DC8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7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4.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Conclusion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_Toc101360027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5A6DFFED" w14:textId="116938AD" w:rsidR="00DD0A16" w:rsidRDefault="00D67EE1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fr-FR"/>
            </w:rPr>
          </w:pPr>
          <w:hyperlink w:anchor="_Toc101360028" w:history="1">
            <w:r w:rsidR="00DD0A16" w:rsidRPr="00EB315A">
              <w:rPr>
                <w:rStyle w:val="Lienhypertexte"/>
              </w:rPr>
              <w:t>Chapitre 3 : analyse et spécification de besoins</w:t>
            </w:r>
            <w:r w:rsidR="00DD0A16">
              <w:rPr>
                <w:webHidden/>
              </w:rPr>
              <w:tab/>
            </w:r>
            <w:r w:rsidR="00DD0A16">
              <w:rPr>
                <w:webHidden/>
              </w:rPr>
              <w:fldChar w:fldCharType="begin"/>
            </w:r>
            <w:r w:rsidR="00DD0A16">
              <w:rPr>
                <w:webHidden/>
              </w:rPr>
              <w:instrText xml:space="preserve"> PAGEREF _Toc101360028 \h </w:instrText>
            </w:r>
            <w:r w:rsidR="00DD0A16">
              <w:rPr>
                <w:webHidden/>
              </w:rPr>
            </w:r>
            <w:r w:rsidR="00DD0A16">
              <w:rPr>
                <w:webHidden/>
              </w:rPr>
              <w:fldChar w:fldCharType="separate"/>
            </w:r>
            <w:r w:rsidR="00DD0A16">
              <w:rPr>
                <w:webHidden/>
              </w:rPr>
              <w:t>7</w:t>
            </w:r>
            <w:r w:rsidR="00DD0A16">
              <w:rPr>
                <w:webHidden/>
              </w:rPr>
              <w:fldChar w:fldCharType="end"/>
            </w:r>
          </w:hyperlink>
        </w:p>
        <w:p w14:paraId="48FFFA58" w14:textId="61CB9C53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29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1.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Introduction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_Toc101360029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1F33D43E" w14:textId="463835A5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0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2.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Spécification des besoins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_Toc101360030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7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226212EF" w14:textId="085DB7C2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1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3.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Architecture globale « Software –Hardware »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_Toc101360031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277D2E72" w14:textId="7DEB3170" w:rsidR="00DD0A16" w:rsidRDefault="00D67EE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2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3.1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Hardware :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_Toc101360032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086B9A2B" w14:textId="624D1E82" w:rsidR="00DD0A16" w:rsidRDefault="00D67EE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3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3.2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Software :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_Toc101360033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2306136D" w14:textId="31855AD6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4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4.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Conclusion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_Toc101360034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3B241217" w14:textId="2E67C2F6" w:rsidR="00DD0A16" w:rsidRDefault="00D67EE1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fr-FR"/>
            </w:rPr>
          </w:pPr>
          <w:hyperlink w:anchor="_Toc101360035" w:history="1">
            <w:r w:rsidR="00DD0A16" w:rsidRPr="00EB315A">
              <w:rPr>
                <w:rStyle w:val="Lienhypertexte"/>
              </w:rPr>
              <w:t>Chapitre 4 : conception et réalisation</w:t>
            </w:r>
            <w:r w:rsidR="00DD0A16">
              <w:rPr>
                <w:webHidden/>
              </w:rPr>
              <w:tab/>
            </w:r>
            <w:r w:rsidR="00DD0A16">
              <w:rPr>
                <w:webHidden/>
              </w:rPr>
              <w:fldChar w:fldCharType="begin"/>
            </w:r>
            <w:r w:rsidR="00DD0A16">
              <w:rPr>
                <w:webHidden/>
              </w:rPr>
              <w:instrText xml:space="preserve"> PAGEREF _Toc101360035 \h </w:instrText>
            </w:r>
            <w:r w:rsidR="00DD0A16">
              <w:rPr>
                <w:webHidden/>
              </w:rPr>
            </w:r>
            <w:r w:rsidR="00DD0A16">
              <w:rPr>
                <w:webHidden/>
              </w:rPr>
              <w:fldChar w:fldCharType="separate"/>
            </w:r>
            <w:r w:rsidR="00DD0A16">
              <w:rPr>
                <w:webHidden/>
              </w:rPr>
              <w:t>8</w:t>
            </w:r>
            <w:r w:rsidR="00DD0A16">
              <w:rPr>
                <w:webHidden/>
              </w:rPr>
              <w:fldChar w:fldCharType="end"/>
            </w:r>
          </w:hyperlink>
        </w:p>
        <w:p w14:paraId="71D6DFDC" w14:textId="707A6804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6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1.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Introduction :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_Toc101360036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5B56DD27" w14:textId="6782F838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7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2.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Os KERNEL :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_Toc101360037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2E6F001A" w14:textId="430B2024" w:rsidR="00DD0A16" w:rsidRDefault="00D67EE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8" w:history="1">
            <w:r w:rsidR="00DD0A16" w:rsidRPr="00EB315A">
              <w:rPr>
                <w:rStyle w:val="Lienhypertexte"/>
                <w:rFonts w:ascii="Microsoft JhengHei" w:eastAsia="Microsoft JhengHei" w:hAnsi="Microsoft JhengHei"/>
                <w:b/>
                <w:bCs/>
                <w:noProof/>
              </w:rPr>
              <w:t>2.1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/>
                <w:b/>
                <w:bCs/>
                <w:noProof/>
              </w:rPr>
              <w:t>MiddleWare ( FreeRtos ) :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_Toc101360038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7363C49A" w14:textId="2BCC19A0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39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bCs/>
                <w:noProof/>
              </w:rPr>
              <w:t>3.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bCs/>
                <w:noProof/>
              </w:rPr>
              <w:t>Moteur pas à pas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_Toc101360039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557A3C02" w14:textId="3FC036D9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40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4.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Interface homme machine  « IHM »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_Toc101360040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8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4D5D0080" w14:textId="53F6007D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41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5.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Capteurs  et mesure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_Toc101360041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9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03E91E4C" w14:textId="481C20C8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42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6.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Connectivité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_Toc101360042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9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213BFD63" w14:textId="310F7050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43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7.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Tache en cours de développement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_Toc101360043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9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15748626" w14:textId="0444B0DE" w:rsidR="00DD0A16" w:rsidRDefault="00D67EE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360044" w:history="1"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8.</w:t>
            </w:r>
            <w:r w:rsidR="00DD0A16">
              <w:rPr>
                <w:rFonts w:eastAsiaTheme="minorEastAsia"/>
                <w:noProof/>
                <w:lang w:eastAsia="fr-FR"/>
              </w:rPr>
              <w:tab/>
            </w:r>
            <w:r w:rsidR="00DD0A16" w:rsidRPr="00EB315A">
              <w:rPr>
                <w:rStyle w:val="Lienhypertexte"/>
                <w:rFonts w:ascii="Microsoft JhengHei" w:eastAsia="Microsoft JhengHei" w:hAnsi="Microsoft JhengHei" w:cs="Times New Roman"/>
                <w:b/>
                <w:noProof/>
              </w:rPr>
              <w:t>Conclusion</w:t>
            </w:r>
            <w:r w:rsidR="00DD0A16">
              <w:rPr>
                <w:noProof/>
                <w:webHidden/>
              </w:rPr>
              <w:tab/>
            </w:r>
            <w:r w:rsidR="00DD0A16">
              <w:rPr>
                <w:noProof/>
                <w:webHidden/>
              </w:rPr>
              <w:fldChar w:fldCharType="begin"/>
            </w:r>
            <w:r w:rsidR="00DD0A16">
              <w:rPr>
                <w:noProof/>
                <w:webHidden/>
              </w:rPr>
              <w:instrText xml:space="preserve"> PAGEREF _Toc101360044 \h </w:instrText>
            </w:r>
            <w:r w:rsidR="00DD0A16">
              <w:rPr>
                <w:noProof/>
                <w:webHidden/>
              </w:rPr>
            </w:r>
            <w:r w:rsidR="00DD0A16">
              <w:rPr>
                <w:noProof/>
                <w:webHidden/>
              </w:rPr>
              <w:fldChar w:fldCharType="separate"/>
            </w:r>
            <w:r w:rsidR="00DD0A16">
              <w:rPr>
                <w:noProof/>
                <w:webHidden/>
              </w:rPr>
              <w:t>9</w:t>
            </w:r>
            <w:r w:rsidR="00DD0A16">
              <w:rPr>
                <w:noProof/>
                <w:webHidden/>
              </w:rPr>
              <w:fldChar w:fldCharType="end"/>
            </w:r>
          </w:hyperlink>
        </w:p>
        <w:p w14:paraId="324B28B6" w14:textId="2A5F4F1D" w:rsidR="00DD0A16" w:rsidRDefault="00D67EE1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fr-FR"/>
            </w:rPr>
          </w:pPr>
          <w:hyperlink w:anchor="_Toc101360045" w:history="1">
            <w:r w:rsidR="00DD0A16" w:rsidRPr="00EB315A">
              <w:rPr>
                <w:rStyle w:val="Lienhypertexte"/>
              </w:rPr>
              <w:t>Conclusion générale</w:t>
            </w:r>
            <w:r w:rsidR="00DD0A16">
              <w:rPr>
                <w:webHidden/>
              </w:rPr>
              <w:tab/>
            </w:r>
            <w:r w:rsidR="00DD0A16">
              <w:rPr>
                <w:webHidden/>
              </w:rPr>
              <w:fldChar w:fldCharType="begin"/>
            </w:r>
            <w:r w:rsidR="00DD0A16">
              <w:rPr>
                <w:webHidden/>
              </w:rPr>
              <w:instrText xml:space="preserve"> PAGEREF _Toc101360045 \h </w:instrText>
            </w:r>
            <w:r w:rsidR="00DD0A16">
              <w:rPr>
                <w:webHidden/>
              </w:rPr>
            </w:r>
            <w:r w:rsidR="00DD0A16">
              <w:rPr>
                <w:webHidden/>
              </w:rPr>
              <w:fldChar w:fldCharType="separate"/>
            </w:r>
            <w:r w:rsidR="00DD0A16">
              <w:rPr>
                <w:webHidden/>
              </w:rPr>
              <w:t>9</w:t>
            </w:r>
            <w:r w:rsidR="00DD0A16">
              <w:rPr>
                <w:webHidden/>
              </w:rPr>
              <w:fldChar w:fldCharType="end"/>
            </w:r>
          </w:hyperlink>
        </w:p>
        <w:p w14:paraId="0F8C381F" w14:textId="08659DD8" w:rsidR="00C978BC" w:rsidRPr="00A438D9" w:rsidRDefault="00C978BC">
          <w:pPr>
            <w:rPr>
              <w:rFonts w:ascii="Times New Roman" w:hAnsi="Times New Roman" w:cs="Times New Roman"/>
            </w:rPr>
          </w:pPr>
          <w:r w:rsidRPr="006C6A8A">
            <w:rPr>
              <w:rFonts w:ascii="Microsoft JhengHei" w:eastAsia="Microsoft JhengHei" w:hAnsi="Microsoft JhengHei" w:cs="Times New Roman"/>
              <w:bCs/>
            </w:rPr>
            <w:fldChar w:fldCharType="end"/>
          </w:r>
        </w:p>
      </w:sdtContent>
    </w:sdt>
    <w:p w14:paraId="1151B8D5" w14:textId="77777777" w:rsidR="00B666DE" w:rsidRPr="00A438D9" w:rsidRDefault="00B666DE" w:rsidP="00B666DE">
      <w:pPr>
        <w:rPr>
          <w:rFonts w:ascii="Times New Roman" w:hAnsi="Times New Roman" w:cs="Times New Roman"/>
        </w:rPr>
      </w:pPr>
    </w:p>
    <w:p w14:paraId="072C865E" w14:textId="77777777" w:rsidR="00B666DE" w:rsidRPr="00A438D9" w:rsidRDefault="00B666DE" w:rsidP="00B666DE">
      <w:pPr>
        <w:rPr>
          <w:rFonts w:ascii="Times New Roman" w:hAnsi="Times New Roman" w:cs="Times New Roman"/>
        </w:rPr>
      </w:pPr>
    </w:p>
    <w:p w14:paraId="522B8676" w14:textId="77777777" w:rsidR="00B666DE" w:rsidRPr="006C6A8A" w:rsidRDefault="00B666DE" w:rsidP="00B666DE">
      <w:pPr>
        <w:rPr>
          <w:rFonts w:ascii="Microsoft JhengHei" w:eastAsia="Microsoft JhengHei" w:hAnsi="Microsoft JhengHei" w:cs="Times New Roman"/>
          <w:b/>
          <w:sz w:val="36"/>
          <w:szCs w:val="36"/>
        </w:rPr>
      </w:pPr>
      <w:r w:rsidRPr="006C6A8A">
        <w:rPr>
          <w:rFonts w:ascii="Microsoft JhengHei" w:eastAsia="Microsoft JhengHei" w:hAnsi="Microsoft JhengHei" w:cs="Times New Roman"/>
          <w:b/>
          <w:sz w:val="36"/>
          <w:szCs w:val="36"/>
        </w:rPr>
        <w:t>Tables des figures :</w:t>
      </w:r>
    </w:p>
    <w:p w14:paraId="6AD22D30" w14:textId="0C92283A" w:rsidR="00210994" w:rsidRPr="006C6A8A" w:rsidRDefault="00B666DE">
      <w:pPr>
        <w:pStyle w:val="Tabledesillustrations"/>
        <w:tabs>
          <w:tab w:val="right" w:leader="dot" w:pos="9062"/>
        </w:tabs>
        <w:rPr>
          <w:rFonts w:ascii="Microsoft JhengHei" w:eastAsia="Microsoft JhengHei" w:hAnsi="Microsoft JhengHei" w:cs="Times New Roman"/>
          <w:caps w:val="0"/>
          <w:noProof/>
          <w:sz w:val="22"/>
          <w:szCs w:val="22"/>
          <w:lang w:eastAsia="fr-FR"/>
        </w:rPr>
      </w:pPr>
      <w:r w:rsidRPr="006C6A8A">
        <w:rPr>
          <w:rFonts w:ascii="Microsoft JhengHei" w:eastAsia="Microsoft JhengHei" w:hAnsi="Microsoft JhengHei" w:cs="Times New Roman"/>
        </w:rPr>
        <w:fldChar w:fldCharType="begin"/>
      </w:r>
      <w:r w:rsidRPr="006C6A8A">
        <w:rPr>
          <w:rFonts w:ascii="Microsoft JhengHei" w:eastAsia="Microsoft JhengHei" w:hAnsi="Microsoft JhengHei" w:cs="Times New Roman"/>
        </w:rPr>
        <w:instrText xml:space="preserve"> TOC \h \z \c "Figure" </w:instrText>
      </w:r>
      <w:r w:rsidRPr="006C6A8A">
        <w:rPr>
          <w:rFonts w:ascii="Microsoft JhengHei" w:eastAsia="Microsoft JhengHei" w:hAnsi="Microsoft JhengHei" w:cs="Times New Roman"/>
        </w:rPr>
        <w:fldChar w:fldCharType="separate"/>
      </w:r>
      <w:hyperlink r:id="rId9" w:anchor="_Toc101189233" w:history="1">
        <w:r w:rsidR="00210994" w:rsidRPr="006C6A8A">
          <w:rPr>
            <w:rStyle w:val="Lienhypertexte"/>
            <w:rFonts w:ascii="Microsoft JhengHei" w:eastAsia="Microsoft JhengHei" w:hAnsi="Microsoft JhengHei" w:cs="Times New Roman"/>
            <w:noProof/>
          </w:rPr>
          <w:t>Figure 1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tab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begin"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instrText xml:space="preserve"> PAGEREF _Toc101189233 \h </w:instrTex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separate"/>
        </w:r>
        <w:r w:rsidR="006C6A8A">
          <w:rPr>
            <w:rFonts w:ascii="Microsoft JhengHei" w:eastAsia="Microsoft JhengHei" w:hAnsi="Microsoft JhengHei" w:cs="Times New Roman"/>
            <w:noProof/>
            <w:webHidden/>
          </w:rPr>
          <w:t>2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end"/>
        </w:r>
      </w:hyperlink>
    </w:p>
    <w:p w14:paraId="1C1C7FDA" w14:textId="402A8473" w:rsidR="00210994" w:rsidRPr="006C6A8A" w:rsidRDefault="00D67EE1">
      <w:pPr>
        <w:pStyle w:val="Tabledesillustrations"/>
        <w:tabs>
          <w:tab w:val="right" w:leader="dot" w:pos="9062"/>
        </w:tabs>
        <w:rPr>
          <w:rFonts w:ascii="Microsoft JhengHei" w:eastAsia="Microsoft JhengHei" w:hAnsi="Microsoft JhengHei" w:cs="Times New Roman"/>
          <w:caps w:val="0"/>
          <w:noProof/>
          <w:sz w:val="22"/>
          <w:szCs w:val="22"/>
          <w:lang w:eastAsia="fr-FR"/>
        </w:rPr>
      </w:pPr>
      <w:hyperlink r:id="rId10" w:anchor="_Toc101189234" w:history="1">
        <w:r w:rsidR="00210994" w:rsidRPr="006C6A8A">
          <w:rPr>
            <w:rStyle w:val="Lienhypertexte"/>
            <w:rFonts w:ascii="Microsoft JhengHei" w:eastAsia="Microsoft JhengHei" w:hAnsi="Microsoft JhengHei" w:cs="Times New Roman"/>
            <w:noProof/>
          </w:rPr>
          <w:t>Figure 2 856jdfjjfj5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tab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begin"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instrText xml:space="preserve"> PAGEREF _Toc101189234 \h </w:instrTex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separate"/>
        </w:r>
        <w:r w:rsidR="006C6A8A">
          <w:rPr>
            <w:rFonts w:ascii="Microsoft JhengHei" w:eastAsia="Microsoft JhengHei" w:hAnsi="Microsoft JhengHei" w:cs="Times New Roman"/>
            <w:noProof/>
            <w:webHidden/>
          </w:rPr>
          <w:t>6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end"/>
        </w:r>
      </w:hyperlink>
    </w:p>
    <w:p w14:paraId="0C6199F4" w14:textId="2D1FA2E8" w:rsidR="00210994" w:rsidRPr="006C6A8A" w:rsidRDefault="00D67EE1">
      <w:pPr>
        <w:pStyle w:val="Tabledesillustrations"/>
        <w:tabs>
          <w:tab w:val="right" w:leader="dot" w:pos="9062"/>
        </w:tabs>
        <w:rPr>
          <w:rFonts w:ascii="Microsoft JhengHei" w:eastAsia="Microsoft JhengHei" w:hAnsi="Microsoft JhengHei" w:cs="Times New Roman"/>
          <w:caps w:val="0"/>
          <w:noProof/>
          <w:sz w:val="22"/>
          <w:szCs w:val="22"/>
          <w:lang w:eastAsia="fr-FR"/>
        </w:rPr>
      </w:pPr>
      <w:hyperlink r:id="rId11" w:anchor="_Toc101189235" w:history="1">
        <w:r w:rsidR="00210994" w:rsidRPr="006C6A8A">
          <w:rPr>
            <w:rStyle w:val="Lienhypertexte"/>
            <w:rFonts w:ascii="Microsoft JhengHei" w:eastAsia="Microsoft JhengHei" w:hAnsi="Microsoft JhengHei" w:cs="Times New Roman"/>
            <w:noProof/>
          </w:rPr>
          <w:t>Figure 3 : azizos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tab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begin"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instrText xml:space="preserve"> PAGEREF _Toc101189235 \h </w:instrTex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separate"/>
        </w:r>
        <w:r w:rsidR="006C6A8A">
          <w:rPr>
            <w:rFonts w:ascii="Microsoft JhengHei" w:eastAsia="Microsoft JhengHei" w:hAnsi="Microsoft JhengHei" w:cs="Times New Roman"/>
            <w:noProof/>
            <w:webHidden/>
          </w:rPr>
          <w:t>6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end"/>
        </w:r>
      </w:hyperlink>
    </w:p>
    <w:p w14:paraId="175BCB42" w14:textId="3361AD83" w:rsidR="00210994" w:rsidRPr="006C6A8A" w:rsidRDefault="00D67EE1">
      <w:pPr>
        <w:pStyle w:val="Tabledesillustrations"/>
        <w:tabs>
          <w:tab w:val="right" w:leader="dot" w:pos="9062"/>
        </w:tabs>
        <w:rPr>
          <w:rFonts w:ascii="Microsoft JhengHei" w:eastAsia="Microsoft JhengHei" w:hAnsi="Microsoft JhengHei" w:cs="Times New Roman"/>
          <w:caps w:val="0"/>
          <w:noProof/>
          <w:sz w:val="22"/>
          <w:szCs w:val="22"/>
          <w:lang w:eastAsia="fr-FR"/>
        </w:rPr>
      </w:pPr>
      <w:hyperlink r:id="rId12" w:anchor="_Toc101189236" w:history="1">
        <w:r w:rsidR="00210994" w:rsidRPr="006C6A8A">
          <w:rPr>
            <w:rStyle w:val="Lienhypertexte"/>
            <w:rFonts w:ascii="Microsoft JhengHei" w:eastAsia="Microsoft JhengHei" w:hAnsi="Microsoft JhengHei" w:cs="Times New Roman"/>
            <w:noProof/>
          </w:rPr>
          <w:t>Figure 4 56565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tab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begin"/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instrText xml:space="preserve"> PAGEREF _Toc101189236 \h </w:instrTex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separate"/>
        </w:r>
        <w:r w:rsidR="006C6A8A">
          <w:rPr>
            <w:rFonts w:ascii="Microsoft JhengHei" w:eastAsia="Microsoft JhengHei" w:hAnsi="Microsoft JhengHei" w:cs="Times New Roman"/>
            <w:noProof/>
            <w:webHidden/>
          </w:rPr>
          <w:t>6</w:t>
        </w:r>
        <w:r w:rsidR="00210994"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end"/>
        </w:r>
      </w:hyperlink>
    </w:p>
    <w:p w14:paraId="37915D7F" w14:textId="77777777" w:rsidR="00B666DE" w:rsidRPr="00A438D9" w:rsidRDefault="00B666DE" w:rsidP="00B666DE">
      <w:pPr>
        <w:rPr>
          <w:rFonts w:ascii="Times New Roman" w:hAnsi="Times New Roman" w:cs="Times New Roman"/>
        </w:rPr>
      </w:pPr>
      <w:r w:rsidRPr="006C6A8A">
        <w:rPr>
          <w:rFonts w:ascii="Microsoft JhengHei" w:eastAsia="Microsoft JhengHei" w:hAnsi="Microsoft JhengHei" w:cs="Times New Roman"/>
        </w:rPr>
        <w:fldChar w:fldCharType="end"/>
      </w:r>
    </w:p>
    <w:p w14:paraId="5EBCA5A7" w14:textId="77777777" w:rsidR="00EF5171" w:rsidRPr="00A438D9" w:rsidRDefault="00EF5171">
      <w:pPr>
        <w:rPr>
          <w:rFonts w:ascii="Times New Roman" w:hAnsi="Times New Roman" w:cs="Times New Roman"/>
        </w:rPr>
      </w:pPr>
    </w:p>
    <w:p w14:paraId="062BF3AE" w14:textId="77777777" w:rsidR="00C978BC" w:rsidRPr="00A438D9" w:rsidRDefault="00C978BC" w:rsidP="00EF5171">
      <w:pPr>
        <w:rPr>
          <w:rFonts w:ascii="Times New Roman" w:hAnsi="Times New Roman" w:cs="Times New Roman"/>
        </w:rPr>
      </w:pPr>
    </w:p>
    <w:p w14:paraId="5F2FFEED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4F53A416" w14:textId="77777777" w:rsidR="00B666DE" w:rsidRPr="00A438D9" w:rsidRDefault="00210994" w:rsidP="00EF5171">
      <w:pPr>
        <w:rPr>
          <w:rFonts w:ascii="Times New Roman" w:hAnsi="Times New Roman" w:cs="Times New Roman"/>
        </w:rPr>
      </w:pPr>
      <w:r w:rsidRPr="00A438D9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EC9AF" wp14:editId="692C2500">
                <wp:simplePos x="0" y="0"/>
                <wp:positionH relativeFrom="column">
                  <wp:posOffset>1157605</wp:posOffset>
                </wp:positionH>
                <wp:positionV relativeFrom="paragraph">
                  <wp:posOffset>1796415</wp:posOffset>
                </wp:positionV>
                <wp:extent cx="2828925" cy="63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90BD5A" w14:textId="528C7F8C" w:rsidR="00210994" w:rsidRPr="0092646D" w:rsidRDefault="00210994" w:rsidP="00210994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0" w:name="_Toc101189233"/>
                            <w:r>
                              <w:t xml:space="preserve">Figure </w:t>
                            </w:r>
                            <w:fldSimple w:instr=" SEQ Figure \* ARABIC ">
                              <w:r w:rsidR="00E877E4">
                                <w:rPr>
                                  <w:noProof/>
                                </w:rPr>
                                <w:t>1</w:t>
                              </w:r>
                              <w:bookmarkEnd w:id="0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EC9AF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91.15pt;margin-top:141.45pt;width:222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R+FgIAADgEAAAOAAAAZHJzL2Uyb0RvYy54bWysU8Fu2zAMvQ/YPwi6L04ytO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" stroked="f">
                <v:textbox style="mso-fit-shape-to-text:t" inset="0,0,0,0">
                  <w:txbxContent>
                    <w:p w14:paraId="1390BD5A" w14:textId="528C7F8C" w:rsidR="00210994" w:rsidRPr="0092646D" w:rsidRDefault="00210994" w:rsidP="00210994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" w:name="_Toc101189233"/>
                      <w:r>
                        <w:t xml:space="preserve">Figure </w:t>
                      </w:r>
                      <w:fldSimple w:instr=" SEQ Figure \* ARABIC ">
                        <w:r w:rsidR="00E877E4">
                          <w:rPr>
                            <w:noProof/>
                          </w:rPr>
                          <w:t>1</w:t>
                        </w:r>
                        <w:bookmarkEnd w:id="1"/>
                      </w:fldSimple>
                    </w:p>
                  </w:txbxContent>
                </v:textbox>
              </v:shape>
            </w:pict>
          </mc:Fallback>
        </mc:AlternateContent>
      </w:r>
      <w:r w:rsidR="00B666DE" w:rsidRPr="00A438D9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D945674" wp14:editId="1EC577BC">
            <wp:simplePos x="0" y="0"/>
            <wp:positionH relativeFrom="column">
              <wp:posOffset>1157605</wp:posOffset>
            </wp:positionH>
            <wp:positionV relativeFrom="paragraph">
              <wp:posOffset>120015</wp:posOffset>
            </wp:positionV>
            <wp:extent cx="2828925" cy="1619250"/>
            <wp:effectExtent l="114300" t="114300" r="142875" b="15240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ha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6CABF9A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3B254818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204B8FB2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0DD46460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281B8002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420A8AFE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298309F1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232129F6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4A5379D0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7F750A48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481877AC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6DB3E3B7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2933C257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18DB32AD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2C33CF92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5AAEDAC5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010BA364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3687F56A" w14:textId="77777777" w:rsidR="00210994" w:rsidRPr="00A438D9" w:rsidRDefault="00210994" w:rsidP="00EF5171">
      <w:pPr>
        <w:rPr>
          <w:rFonts w:ascii="Times New Roman" w:hAnsi="Times New Roman" w:cs="Times New Roman"/>
        </w:rPr>
      </w:pPr>
    </w:p>
    <w:p w14:paraId="18DEC54B" w14:textId="77777777" w:rsidR="00210994" w:rsidRPr="00A438D9" w:rsidRDefault="00210994">
      <w:pPr>
        <w:rPr>
          <w:rFonts w:ascii="Times New Roman" w:hAnsi="Times New Roman" w:cs="Times New Roman"/>
        </w:rPr>
      </w:pPr>
      <w:r w:rsidRPr="00A438D9">
        <w:rPr>
          <w:rFonts w:ascii="Times New Roman" w:hAnsi="Times New Roman" w:cs="Times New Roman"/>
        </w:rPr>
        <w:br w:type="page"/>
      </w:r>
    </w:p>
    <w:p w14:paraId="35438EC3" w14:textId="77777777" w:rsidR="00210994" w:rsidRPr="00A438D9" w:rsidRDefault="00210994">
      <w:pPr>
        <w:pStyle w:val="Tabledesillustrations"/>
        <w:tabs>
          <w:tab w:val="right" w:leader="dot" w:pos="9062"/>
        </w:tabs>
        <w:rPr>
          <w:rFonts w:ascii="Times New Roman" w:hAnsi="Times New Roman" w:cs="Times New Roman"/>
        </w:rPr>
      </w:pPr>
    </w:p>
    <w:p w14:paraId="7BC8915F" w14:textId="77777777" w:rsidR="00210994" w:rsidRPr="006C6A8A" w:rsidRDefault="00210994" w:rsidP="00210994">
      <w:pPr>
        <w:rPr>
          <w:rFonts w:ascii="Microsoft JhengHei" w:eastAsia="Microsoft JhengHei" w:hAnsi="Microsoft JhengHei" w:cs="Times New Roman"/>
          <w:sz w:val="40"/>
          <w:szCs w:val="40"/>
        </w:rPr>
      </w:pPr>
      <w:r w:rsidRPr="006C6A8A">
        <w:rPr>
          <w:rFonts w:ascii="Microsoft JhengHei" w:eastAsia="Microsoft JhengHei" w:hAnsi="Microsoft JhengHei" w:cs="Times New Roman"/>
          <w:sz w:val="40"/>
          <w:szCs w:val="40"/>
        </w:rPr>
        <w:t>Liste des tableaux :</w:t>
      </w:r>
    </w:p>
    <w:p w14:paraId="587DF51A" w14:textId="4E793E6F" w:rsidR="00210994" w:rsidRPr="006C6A8A" w:rsidRDefault="00210994">
      <w:pPr>
        <w:pStyle w:val="Tabledesillustrations"/>
        <w:tabs>
          <w:tab w:val="right" w:leader="dot" w:pos="9062"/>
        </w:tabs>
        <w:rPr>
          <w:rFonts w:ascii="Microsoft JhengHei" w:eastAsia="Microsoft JhengHei" w:hAnsi="Microsoft JhengHei" w:cs="Times New Roman"/>
          <w:caps w:val="0"/>
          <w:noProof/>
          <w:sz w:val="22"/>
          <w:szCs w:val="22"/>
          <w:lang w:eastAsia="fr-FR"/>
        </w:rPr>
      </w:pPr>
      <w:r w:rsidRPr="006C6A8A">
        <w:rPr>
          <w:rFonts w:ascii="Microsoft JhengHei" w:eastAsia="Microsoft JhengHei" w:hAnsi="Microsoft JhengHei" w:cs="Times New Roman"/>
        </w:rPr>
        <w:fldChar w:fldCharType="begin"/>
      </w:r>
      <w:r w:rsidRPr="006C6A8A">
        <w:rPr>
          <w:rFonts w:ascii="Microsoft JhengHei" w:eastAsia="Microsoft JhengHei" w:hAnsi="Microsoft JhengHei" w:cs="Times New Roman"/>
        </w:rPr>
        <w:instrText xml:space="preserve"> TOC \h \z \c "Tableau" </w:instrText>
      </w:r>
      <w:r w:rsidRPr="006C6A8A">
        <w:rPr>
          <w:rFonts w:ascii="Microsoft JhengHei" w:eastAsia="Microsoft JhengHei" w:hAnsi="Microsoft JhengHei" w:cs="Times New Roman"/>
        </w:rPr>
        <w:fldChar w:fldCharType="separate"/>
      </w:r>
      <w:hyperlink w:anchor="_Toc101189347" w:history="1">
        <w:r w:rsidRPr="006C6A8A">
          <w:rPr>
            <w:rStyle w:val="Lienhypertexte"/>
            <w:rFonts w:ascii="Microsoft JhengHei" w:eastAsia="Microsoft JhengHei" w:hAnsi="Microsoft JhengHei" w:cs="Times New Roman"/>
            <w:noProof/>
          </w:rPr>
          <w:t>Tableau 1 hhdhhdhh</w:t>
        </w:r>
        <w:r w:rsidRPr="006C6A8A">
          <w:rPr>
            <w:rFonts w:ascii="Microsoft JhengHei" w:eastAsia="Microsoft JhengHei" w:hAnsi="Microsoft JhengHei" w:cs="Times New Roman"/>
            <w:noProof/>
            <w:webHidden/>
          </w:rPr>
          <w:tab/>
        </w:r>
        <w:r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begin"/>
        </w:r>
        <w:r w:rsidRPr="006C6A8A">
          <w:rPr>
            <w:rFonts w:ascii="Microsoft JhengHei" w:eastAsia="Microsoft JhengHei" w:hAnsi="Microsoft JhengHei" w:cs="Times New Roman"/>
            <w:noProof/>
            <w:webHidden/>
          </w:rPr>
          <w:instrText xml:space="preserve"> PAGEREF _Toc101189347 \h </w:instrText>
        </w:r>
        <w:r w:rsidRPr="006C6A8A">
          <w:rPr>
            <w:rFonts w:ascii="Microsoft JhengHei" w:eastAsia="Microsoft JhengHei" w:hAnsi="Microsoft JhengHei" w:cs="Times New Roman"/>
            <w:noProof/>
            <w:webHidden/>
          </w:rPr>
        </w:r>
        <w:r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separate"/>
        </w:r>
        <w:r w:rsidR="006C6A8A">
          <w:rPr>
            <w:rFonts w:ascii="Microsoft JhengHei" w:eastAsia="Microsoft JhengHei" w:hAnsi="Microsoft JhengHei" w:cs="Times New Roman"/>
            <w:noProof/>
            <w:webHidden/>
          </w:rPr>
          <w:t>7</w:t>
        </w:r>
        <w:r w:rsidRPr="006C6A8A">
          <w:rPr>
            <w:rFonts w:ascii="Microsoft JhengHei" w:eastAsia="Microsoft JhengHei" w:hAnsi="Microsoft JhengHei" w:cs="Times New Roman"/>
            <w:noProof/>
            <w:webHidden/>
          </w:rPr>
          <w:fldChar w:fldCharType="end"/>
        </w:r>
      </w:hyperlink>
    </w:p>
    <w:p w14:paraId="7330CF91" w14:textId="77777777" w:rsidR="00210994" w:rsidRPr="00A438D9" w:rsidRDefault="00210994" w:rsidP="00EF5171">
      <w:pPr>
        <w:rPr>
          <w:rFonts w:ascii="Times New Roman" w:hAnsi="Times New Roman" w:cs="Times New Roman"/>
        </w:rPr>
      </w:pPr>
      <w:r w:rsidRPr="006C6A8A">
        <w:rPr>
          <w:rFonts w:ascii="Microsoft JhengHei" w:eastAsia="Microsoft JhengHei" w:hAnsi="Microsoft JhengHei" w:cs="Times New Roman"/>
        </w:rPr>
        <w:fldChar w:fldCharType="end"/>
      </w:r>
    </w:p>
    <w:p w14:paraId="3297E7CF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08A4CD0A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355AAE22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72D71C59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416785E8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3B88ED9F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0F10CC86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282E967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340DB27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2A242CA1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8D0DE93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0FF78F30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273CD97D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64705AF6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55E854E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562CD76D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151657D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7AAF2DAB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2D780158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6FD84922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577A9815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5294BDA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6C4FA516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67D345A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C4E482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723393E7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3FBDEF8B" w14:textId="77777777" w:rsidR="00B666DE" w:rsidRPr="00A438D9" w:rsidRDefault="00B666DE" w:rsidP="00EF5171">
      <w:pPr>
        <w:rPr>
          <w:rFonts w:ascii="Times New Roman" w:hAnsi="Times New Roman" w:cs="Times New Roman"/>
        </w:rPr>
      </w:pPr>
    </w:p>
    <w:p w14:paraId="749B6D40" w14:textId="77777777" w:rsidR="00C978BC" w:rsidRPr="006C6A8A" w:rsidRDefault="00C978BC" w:rsidP="00F034BB">
      <w:pPr>
        <w:pStyle w:val="Titre1"/>
        <w:rPr>
          <w:rFonts w:ascii="Microsoft JhengHei" w:eastAsia="Microsoft JhengHei" w:hAnsi="Microsoft JhengHei" w:cs="Times New Roman"/>
          <w:b/>
          <w:color w:val="auto"/>
        </w:rPr>
      </w:pPr>
      <w:bookmarkStart w:id="2" w:name="_Toc101360015"/>
      <w:r w:rsidRPr="006C6A8A">
        <w:rPr>
          <w:rFonts w:ascii="Microsoft JhengHei" w:eastAsia="Microsoft JhengHei" w:hAnsi="Microsoft JhengHei" w:cs="Times New Roman"/>
          <w:b/>
          <w:color w:val="auto"/>
        </w:rPr>
        <w:lastRenderedPageBreak/>
        <w:t>Introduction Générale</w:t>
      </w:r>
      <w:bookmarkEnd w:id="2"/>
      <w:r w:rsidR="00F034BB"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09BB3494" w14:textId="77777777" w:rsidR="00EF5171" w:rsidRPr="00A438D9" w:rsidRDefault="00EF5171" w:rsidP="00EF5171">
      <w:pPr>
        <w:rPr>
          <w:rFonts w:ascii="Times New Roman" w:hAnsi="Times New Roman" w:cs="Times New Roman"/>
        </w:rPr>
      </w:pPr>
    </w:p>
    <w:p w14:paraId="6DDCBCD9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845BBAE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363DDCF3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7E522ED7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31DBE2C5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5B97725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5C0B289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3321C5CF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31AE6793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0AC82FE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3CE32915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71ABD4E1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6812BC2A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31C97DF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9F30783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B73F3B3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A58DBF7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DFB6693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09AF90F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4517E42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15655A3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6C43625F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7021C7A7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5AF5364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0C30D95B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490F2012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644E2C3A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2603972C" w14:textId="77777777" w:rsidR="00A438D9" w:rsidRPr="00A438D9" w:rsidRDefault="00A438D9" w:rsidP="00EF5171">
      <w:pPr>
        <w:rPr>
          <w:rFonts w:ascii="Times New Roman" w:hAnsi="Times New Roman" w:cs="Times New Roman"/>
        </w:rPr>
      </w:pPr>
    </w:p>
    <w:p w14:paraId="72CB2E40" w14:textId="77777777" w:rsidR="00EF5171" w:rsidRPr="00A438D9" w:rsidRDefault="00EF5171" w:rsidP="00EF5171">
      <w:pPr>
        <w:rPr>
          <w:rFonts w:ascii="Times New Roman" w:hAnsi="Times New Roman" w:cs="Times New Roman"/>
        </w:rPr>
      </w:pPr>
    </w:p>
    <w:p w14:paraId="77BA4116" w14:textId="77777777" w:rsidR="00C978BC" w:rsidRPr="006C6A8A" w:rsidRDefault="00C978BC" w:rsidP="00C978BC">
      <w:pPr>
        <w:pStyle w:val="Titre1"/>
        <w:rPr>
          <w:rFonts w:ascii="Microsoft JhengHei" w:eastAsia="Microsoft JhengHei" w:hAnsi="Microsoft JhengHei" w:cs="Times New Roman"/>
          <w:b/>
          <w:color w:val="auto"/>
        </w:rPr>
      </w:pPr>
      <w:bookmarkStart w:id="3" w:name="_Toc101360016"/>
      <w:r w:rsidRPr="00A438D9">
        <w:rPr>
          <w:rFonts w:ascii="Times New Roman" w:hAnsi="Times New Roman" w:cs="Times New Roman"/>
          <w:b/>
          <w:color w:val="auto"/>
        </w:rPr>
        <w:lastRenderedPageBreak/>
        <w:t>Chapitre 1 : Concept général du projet</w:t>
      </w:r>
      <w:bookmarkEnd w:id="3"/>
    </w:p>
    <w:p w14:paraId="5687BC76" w14:textId="70FAC668" w:rsidR="00C66E83" w:rsidRPr="00C66E83" w:rsidRDefault="00C978BC" w:rsidP="00C66E83">
      <w:pPr>
        <w:pStyle w:val="Titre2"/>
        <w:numPr>
          <w:ilvl w:val="0"/>
          <w:numId w:val="1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4" w:name="_Toc101360017"/>
      <w:r w:rsidRPr="006C6A8A">
        <w:rPr>
          <w:rFonts w:ascii="Microsoft JhengHei" w:eastAsia="Microsoft JhengHei" w:hAnsi="Microsoft JhengHei" w:cs="Times New Roman"/>
          <w:b/>
          <w:color w:val="auto"/>
        </w:rPr>
        <w:t>Introduction</w:t>
      </w:r>
      <w:r w:rsidR="00C66E83">
        <w:rPr>
          <w:rFonts w:ascii="Microsoft JhengHei" w:eastAsia="Microsoft JhengHei" w:hAnsi="Microsoft JhengHei" w:cs="Times New Roman"/>
          <w:b/>
          <w:color w:val="auto"/>
        </w:rPr>
        <w:t> :</w:t>
      </w:r>
      <w:bookmarkEnd w:id="4"/>
    </w:p>
    <w:p w14:paraId="00323FD8" w14:textId="77777777" w:rsidR="00C66E83" w:rsidRPr="00C66E83" w:rsidRDefault="00C66E83" w:rsidP="00C66E83"/>
    <w:p w14:paraId="3C4F6110" w14:textId="22C801D6" w:rsidR="0072087E" w:rsidRPr="006C6A8A" w:rsidRDefault="00EF5171" w:rsidP="0072087E">
      <w:pPr>
        <w:rPr>
          <w:rFonts w:ascii="Microsoft JhengHei" w:eastAsia="Microsoft JhengHei" w:hAnsi="Microsoft JhengHei" w:cs="Times New Roman"/>
          <w:b/>
        </w:rPr>
      </w:pPr>
      <w:r w:rsidRPr="006C6A8A">
        <w:rPr>
          <w:rFonts w:ascii="Microsoft JhengHei" w:eastAsia="Microsoft JhengHei" w:hAnsi="Microsoft JhengHe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F27BD" wp14:editId="46F4393A">
                <wp:simplePos x="0" y="0"/>
                <wp:positionH relativeFrom="column">
                  <wp:posOffset>1729105</wp:posOffset>
                </wp:positionH>
                <wp:positionV relativeFrom="paragraph">
                  <wp:posOffset>1021715</wp:posOffset>
                </wp:positionV>
                <wp:extent cx="915035" cy="63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DF1FC" w14:textId="5ABDE8BF" w:rsidR="00EF5171" w:rsidRPr="007F739F" w:rsidRDefault="00EF5171" w:rsidP="00EF5171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F27BD" id="Zone de texte 6" o:spid="_x0000_s1027" type="#_x0000_t202" style="position:absolute;margin-left:136.15pt;margin-top:80.45pt;width:72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" stroked="f">
                <v:textbox style="mso-fit-shape-to-text:t" inset="0,0,0,0">
                  <w:txbxContent>
                    <w:p w14:paraId="12FDF1FC" w14:textId="5ABDE8BF" w:rsidR="00EF5171" w:rsidRPr="007F739F" w:rsidRDefault="00EF5171" w:rsidP="00EF5171">
                      <w:pPr>
                        <w:pStyle w:val="Lgende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4B70D0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  <w:b/>
        </w:rPr>
      </w:pPr>
    </w:p>
    <w:p w14:paraId="0533B8C7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  <w:b/>
        </w:rPr>
      </w:pPr>
    </w:p>
    <w:p w14:paraId="2C445C46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  <w:b/>
        </w:rPr>
      </w:pPr>
    </w:p>
    <w:p w14:paraId="5594A2D3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  <w:b/>
        </w:rPr>
      </w:pPr>
    </w:p>
    <w:p w14:paraId="423757BD" w14:textId="77777777" w:rsidR="00A438D9" w:rsidRPr="006C6A8A" w:rsidRDefault="00C978BC" w:rsidP="00A438D9">
      <w:pPr>
        <w:pStyle w:val="Titre2"/>
        <w:numPr>
          <w:ilvl w:val="0"/>
          <w:numId w:val="1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5" w:name="_Toc101360018"/>
      <w:r w:rsidRPr="006C6A8A">
        <w:rPr>
          <w:rFonts w:ascii="Microsoft JhengHei" w:eastAsia="Microsoft JhengHei" w:hAnsi="Microsoft JhengHei" w:cs="Times New Roman"/>
          <w:b/>
          <w:color w:val="auto"/>
        </w:rPr>
        <w:t>Présentation de l’</w:t>
      </w:r>
      <w:r w:rsidR="0072087E" w:rsidRPr="006C6A8A">
        <w:rPr>
          <w:rFonts w:ascii="Microsoft JhengHei" w:eastAsia="Microsoft JhengHei" w:hAnsi="Microsoft JhengHei" w:cs="Times New Roman"/>
          <w:b/>
          <w:color w:val="auto"/>
        </w:rPr>
        <w:t>entreprise</w:t>
      </w:r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d’accueil</w:t>
      </w:r>
      <w:bookmarkEnd w:id="5"/>
    </w:p>
    <w:p w14:paraId="602DB464" w14:textId="77777777" w:rsidR="00A438D9" w:rsidRPr="006C6A8A" w:rsidRDefault="00A438D9" w:rsidP="00A438D9">
      <w:pPr>
        <w:pStyle w:val="Titre3"/>
        <w:rPr>
          <w:rFonts w:ascii="Microsoft JhengHei" w:eastAsia="Microsoft JhengHei" w:hAnsi="Microsoft JhengHei"/>
          <w:b/>
          <w:color w:val="auto"/>
        </w:rPr>
      </w:pPr>
      <w:bookmarkStart w:id="6" w:name="_Toc101360019"/>
      <w:r w:rsidRPr="006C6A8A">
        <w:rPr>
          <w:rFonts w:ascii="Microsoft JhengHei" w:eastAsia="Microsoft JhengHei" w:hAnsi="Microsoft JhengHei"/>
          <w:b/>
          <w:color w:val="auto"/>
        </w:rPr>
        <w:t xml:space="preserve">2.1 </w:t>
      </w:r>
      <w:proofErr w:type="gramStart"/>
      <w:r w:rsidRPr="006C6A8A">
        <w:rPr>
          <w:rFonts w:ascii="Microsoft JhengHei" w:eastAsia="Microsoft JhengHei" w:hAnsi="Microsoft JhengHei"/>
          <w:b/>
          <w:color w:val="auto"/>
        </w:rPr>
        <w:t>test</w:t>
      </w:r>
      <w:bookmarkEnd w:id="6"/>
      <w:proofErr w:type="gramEnd"/>
      <w:r w:rsidR="0072087E" w:rsidRPr="006C6A8A">
        <w:rPr>
          <w:rFonts w:ascii="Microsoft JhengHei" w:eastAsia="Microsoft JhengHei" w:hAnsi="Microsoft JhengHei"/>
          <w:b/>
          <w:color w:val="auto"/>
        </w:rPr>
        <w:t xml:space="preserve"> </w:t>
      </w:r>
    </w:p>
    <w:p w14:paraId="546E4C26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266C3642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05F30" wp14:editId="17305D20">
                <wp:simplePos x="0" y="0"/>
                <wp:positionH relativeFrom="column">
                  <wp:posOffset>1432560</wp:posOffset>
                </wp:positionH>
                <wp:positionV relativeFrom="paragraph">
                  <wp:posOffset>1812925</wp:posOffset>
                </wp:positionV>
                <wp:extent cx="2886075" cy="63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28D55" w14:textId="5EFC5264" w:rsidR="00EF5171" w:rsidRPr="00137B5C" w:rsidRDefault="00EF5171" w:rsidP="00EF517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7" w:name="_Toc101189009"/>
                            <w:bookmarkStart w:id="8" w:name="_Toc101189235"/>
                            <w:r>
                              <w:t xml:space="preserve">Figure </w:t>
                            </w:r>
                            <w:fldSimple w:instr=" SEQ Figure \* ARABIC ">
                              <w:r w:rsidR="00E877E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azizos</w:t>
                            </w:r>
                            <w:bookmarkEnd w:id="7"/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05F30" id="Zone de texte 2" o:spid="_x0000_s1028" type="#_x0000_t202" style="position:absolute;margin-left:112.8pt;margin-top:142.75pt;width:22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" stroked="f">
                <v:textbox style="mso-fit-shape-to-text:t" inset="0,0,0,0">
                  <w:txbxContent>
                    <w:p w14:paraId="30028D55" w14:textId="5EFC5264" w:rsidR="00EF5171" w:rsidRPr="00137B5C" w:rsidRDefault="00EF5171" w:rsidP="00EF517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9" w:name="_Toc101189009"/>
                      <w:bookmarkStart w:id="10" w:name="_Toc101189235"/>
                      <w:r>
                        <w:t xml:space="preserve">Figure </w:t>
                      </w:r>
                      <w:fldSimple w:instr=" SEQ Figure \* ARABIC ">
                        <w:r w:rsidR="00E877E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azizos</w:t>
                      </w:r>
                      <w:bookmarkEnd w:id="9"/>
                      <w:bookmarkEnd w:id="10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C6A8A">
        <w:rPr>
          <w:rFonts w:ascii="Microsoft JhengHei" w:eastAsia="Microsoft JhengHei" w:hAnsi="Microsoft JhengHei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571604E" wp14:editId="59885558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886075" cy="15811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izo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A3D66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26C2271B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0163015E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4E381C5C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59A4CB84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222060F2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4F33DD29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  <w:b/>
        </w:rPr>
      </w:pPr>
    </w:p>
    <w:p w14:paraId="13B83F0B" w14:textId="617B3EA8" w:rsidR="00C978BC" w:rsidRPr="006C6A8A" w:rsidRDefault="000A2A99" w:rsidP="00C978BC">
      <w:pPr>
        <w:pStyle w:val="Titre2"/>
        <w:numPr>
          <w:ilvl w:val="0"/>
          <w:numId w:val="1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11" w:name="_Toc101360020"/>
      <w:r>
        <w:rPr>
          <w:rFonts w:ascii="Microsoft JhengHei" w:eastAsia="Microsoft JhengHei" w:hAnsi="Microsoft JhengHei" w:cs="Times New Roman"/>
          <w:b/>
          <w:color w:val="auto"/>
        </w:rPr>
        <w:t>Présentation du projet</w:t>
      </w:r>
      <w:bookmarkEnd w:id="11"/>
      <w:r>
        <w:rPr>
          <w:rFonts w:ascii="Microsoft JhengHei" w:eastAsia="Microsoft JhengHei" w:hAnsi="Microsoft JhengHei" w:cs="Times New Roman"/>
          <w:b/>
          <w:color w:val="auto"/>
        </w:rPr>
        <w:t xml:space="preserve">  </w:t>
      </w:r>
    </w:p>
    <w:p w14:paraId="1E5757F9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17D6B02B" w14:textId="77777777" w:rsidR="0072087E" w:rsidRPr="006C6A8A" w:rsidRDefault="00EF5171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EF5F8" wp14:editId="306F259A">
                <wp:simplePos x="0" y="0"/>
                <wp:positionH relativeFrom="column">
                  <wp:posOffset>852805</wp:posOffset>
                </wp:positionH>
                <wp:positionV relativeFrom="paragraph">
                  <wp:posOffset>2152650</wp:posOffset>
                </wp:positionV>
                <wp:extent cx="3886835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AEF93" w14:textId="18DA56F6" w:rsidR="00EF5171" w:rsidRPr="00C77281" w:rsidRDefault="00EF5171" w:rsidP="00EF517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2" w:name="_Toc101189010"/>
                            <w:bookmarkStart w:id="13" w:name="_Toc101189236"/>
                            <w:r>
                              <w:t xml:space="preserve">Figure </w:t>
                            </w:r>
                            <w:fldSimple w:instr=" SEQ Figure \* ARABIC ">
                              <w:r w:rsidR="00E877E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56565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F5F8" id="Zone de texte 4" o:spid="_x0000_s1029" type="#_x0000_t202" style="position:absolute;margin-left:67.15pt;margin-top:169.5pt;width:30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" stroked="f">
                <v:textbox style="mso-fit-shape-to-text:t" inset="0,0,0,0">
                  <w:txbxContent>
                    <w:p w14:paraId="04BAEF93" w14:textId="18DA56F6" w:rsidR="00EF5171" w:rsidRPr="00C77281" w:rsidRDefault="00EF5171" w:rsidP="00EF517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4" w:name="_Toc101189010"/>
                      <w:bookmarkStart w:id="15" w:name="_Toc101189236"/>
                      <w:r>
                        <w:t xml:space="preserve">Figure </w:t>
                      </w:r>
                      <w:fldSimple w:instr=" SEQ Figure \* ARABIC ">
                        <w:r w:rsidR="00E877E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56565</w:t>
                      </w:r>
                      <w:bookmarkEnd w:id="14"/>
                      <w:bookmarkEnd w:id="15"/>
                    </w:p>
                  </w:txbxContent>
                </v:textbox>
              </v:shape>
            </w:pict>
          </mc:Fallback>
        </mc:AlternateContent>
      </w:r>
    </w:p>
    <w:p w14:paraId="22312AC1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5341EC61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23161CE8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225FB7B1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364C4C76" w14:textId="77777777" w:rsidR="00EF5171" w:rsidRPr="006C6A8A" w:rsidRDefault="00EF5171" w:rsidP="0072087E">
      <w:pPr>
        <w:rPr>
          <w:rFonts w:ascii="Microsoft JhengHei" w:eastAsia="Microsoft JhengHei" w:hAnsi="Microsoft JhengHei" w:cs="Times New Roman"/>
        </w:rPr>
      </w:pPr>
    </w:p>
    <w:p w14:paraId="6A8DB3F1" w14:textId="77777777" w:rsidR="000A2A99" w:rsidRDefault="000A2A99" w:rsidP="00C978BC">
      <w:pPr>
        <w:pStyle w:val="Titre2"/>
        <w:numPr>
          <w:ilvl w:val="0"/>
          <w:numId w:val="1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16" w:name="_Toc101360021"/>
      <w:r>
        <w:rPr>
          <w:rFonts w:ascii="Microsoft JhengHei" w:eastAsia="Microsoft JhengHei" w:hAnsi="Microsoft JhengHei" w:cs="Times New Roman"/>
          <w:b/>
          <w:color w:val="auto"/>
        </w:rPr>
        <w:t>Etude de l’existant</w:t>
      </w:r>
      <w:bookmarkEnd w:id="16"/>
      <w:r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2733C846" w14:textId="2342AE64" w:rsidR="0072087E" w:rsidRPr="006C6A8A" w:rsidRDefault="004C2410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 xml:space="preserve"> </w:t>
      </w:r>
      <w:r w:rsidR="0072087E"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="0072087E"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="0072087E"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="0072087E"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="0072087E"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="0072087E"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="0072087E"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="0072087E"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="0072087E" w:rsidRPr="006C6A8A">
        <w:rPr>
          <w:rFonts w:ascii="Microsoft JhengHei" w:eastAsia="Microsoft JhengHei" w:hAnsi="Microsoft JhengHei" w:cs="Times New Roman"/>
        </w:rPr>
        <w:t xml:space="preserve"> ]</w:t>
      </w:r>
    </w:p>
    <w:p w14:paraId="0896E665" w14:textId="77777777" w:rsidR="00210994" w:rsidRPr="006C6A8A" w:rsidRDefault="00210994" w:rsidP="0072087E">
      <w:pPr>
        <w:rPr>
          <w:rFonts w:ascii="Microsoft JhengHei" w:eastAsia="Microsoft JhengHei" w:hAnsi="Microsoft JhengHei" w:cs="Times New Roman"/>
        </w:rPr>
      </w:pPr>
    </w:p>
    <w:p w14:paraId="201176AD" w14:textId="6A65071A" w:rsidR="00210994" w:rsidRPr="006C6A8A" w:rsidRDefault="00210994" w:rsidP="00210994">
      <w:pPr>
        <w:pStyle w:val="Lgende"/>
        <w:keepNext/>
        <w:rPr>
          <w:rFonts w:ascii="Microsoft JhengHei" w:eastAsia="Microsoft JhengHei" w:hAnsi="Microsoft JhengHei" w:cs="Times New Roman"/>
        </w:rPr>
      </w:pPr>
      <w:bookmarkStart w:id="17" w:name="_Toc101189347"/>
      <w:r w:rsidRPr="006C6A8A">
        <w:rPr>
          <w:rFonts w:ascii="Microsoft JhengHei" w:eastAsia="Microsoft JhengHei" w:hAnsi="Microsoft JhengHei" w:cs="Times New Roman"/>
        </w:rPr>
        <w:t xml:space="preserve">Tableau </w:t>
      </w:r>
      <w:r w:rsidRPr="006C6A8A">
        <w:rPr>
          <w:rFonts w:ascii="Microsoft JhengHei" w:eastAsia="Microsoft JhengHei" w:hAnsi="Microsoft JhengHei" w:cs="Times New Roman"/>
        </w:rPr>
        <w:fldChar w:fldCharType="begin"/>
      </w:r>
      <w:r w:rsidRPr="006C6A8A">
        <w:rPr>
          <w:rFonts w:ascii="Microsoft JhengHei" w:eastAsia="Microsoft JhengHei" w:hAnsi="Microsoft JhengHei" w:cs="Times New Roman"/>
        </w:rPr>
        <w:instrText xml:space="preserve"> SEQ Tableau \* ARABIC </w:instrText>
      </w:r>
      <w:r w:rsidRPr="006C6A8A">
        <w:rPr>
          <w:rFonts w:ascii="Microsoft JhengHei" w:eastAsia="Microsoft JhengHei" w:hAnsi="Microsoft JhengHei" w:cs="Times New Roman"/>
        </w:rPr>
        <w:fldChar w:fldCharType="separate"/>
      </w:r>
      <w:r w:rsidR="006C6A8A">
        <w:rPr>
          <w:rFonts w:ascii="Microsoft JhengHei" w:eastAsia="Microsoft JhengHei" w:hAnsi="Microsoft JhengHei" w:cs="Times New Roman"/>
          <w:noProof/>
        </w:rPr>
        <w:t>1</w:t>
      </w:r>
      <w:r w:rsidRPr="006C6A8A">
        <w:rPr>
          <w:rFonts w:ascii="Microsoft JhengHei" w:eastAsia="Microsoft JhengHei" w:hAnsi="Microsoft JhengHei" w:cs="Times New Roman"/>
        </w:rPr>
        <w:fldChar w:fldCharType="end"/>
      </w:r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hhdhhdhh</w:t>
      </w:r>
      <w:bookmarkEnd w:id="17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0994" w:rsidRPr="006C6A8A" w14:paraId="55E42EF2" w14:textId="77777777" w:rsidTr="00210994">
        <w:tc>
          <w:tcPr>
            <w:tcW w:w="3020" w:type="dxa"/>
          </w:tcPr>
          <w:p w14:paraId="59029759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  <w:tc>
          <w:tcPr>
            <w:tcW w:w="3021" w:type="dxa"/>
          </w:tcPr>
          <w:p w14:paraId="53751CA1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  <w:tc>
          <w:tcPr>
            <w:tcW w:w="3021" w:type="dxa"/>
          </w:tcPr>
          <w:p w14:paraId="4ED82A86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</w:tr>
      <w:tr w:rsidR="00210994" w:rsidRPr="006C6A8A" w14:paraId="4F13C39B" w14:textId="77777777" w:rsidTr="00210994">
        <w:tc>
          <w:tcPr>
            <w:tcW w:w="3020" w:type="dxa"/>
          </w:tcPr>
          <w:p w14:paraId="2DE9D2B5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  <w:tc>
          <w:tcPr>
            <w:tcW w:w="3021" w:type="dxa"/>
          </w:tcPr>
          <w:p w14:paraId="7E452698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  <w:tc>
          <w:tcPr>
            <w:tcW w:w="3021" w:type="dxa"/>
          </w:tcPr>
          <w:p w14:paraId="3DE681F1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</w:tr>
      <w:tr w:rsidR="00210994" w:rsidRPr="006C6A8A" w14:paraId="7BBC7DAE" w14:textId="77777777" w:rsidTr="00210994">
        <w:tc>
          <w:tcPr>
            <w:tcW w:w="3020" w:type="dxa"/>
          </w:tcPr>
          <w:p w14:paraId="4443EEF8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  <w:tc>
          <w:tcPr>
            <w:tcW w:w="3021" w:type="dxa"/>
          </w:tcPr>
          <w:p w14:paraId="7D337BE1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  <w:tc>
          <w:tcPr>
            <w:tcW w:w="3021" w:type="dxa"/>
          </w:tcPr>
          <w:p w14:paraId="3B245422" w14:textId="77777777" w:rsidR="00210994" w:rsidRPr="006C6A8A" w:rsidRDefault="00210994" w:rsidP="0072087E">
            <w:pPr>
              <w:rPr>
                <w:rFonts w:ascii="Microsoft JhengHei" w:eastAsia="Microsoft JhengHei" w:hAnsi="Microsoft JhengHei" w:cs="Times New Roman"/>
              </w:rPr>
            </w:pPr>
          </w:p>
        </w:tc>
      </w:tr>
    </w:tbl>
    <w:p w14:paraId="092E7A8B" w14:textId="6B84628D" w:rsidR="00210994" w:rsidRPr="006C6A8A" w:rsidRDefault="00210994" w:rsidP="000A2A99">
      <w:pPr>
        <w:pStyle w:val="Titre2"/>
        <w:rPr>
          <w:rFonts w:eastAsia="Microsoft JhengHei"/>
        </w:rPr>
      </w:pPr>
    </w:p>
    <w:p w14:paraId="571FE390" w14:textId="77777777" w:rsidR="00C978BC" w:rsidRPr="006C6A8A" w:rsidRDefault="00C978BC" w:rsidP="00C978BC">
      <w:pPr>
        <w:pStyle w:val="Titre2"/>
        <w:numPr>
          <w:ilvl w:val="0"/>
          <w:numId w:val="1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18" w:name="_Toc101360022"/>
      <w:r w:rsidRPr="006C6A8A">
        <w:rPr>
          <w:rFonts w:ascii="Microsoft JhengHei" w:eastAsia="Microsoft JhengHei" w:hAnsi="Microsoft JhengHei" w:cs="Times New Roman"/>
          <w:b/>
          <w:color w:val="auto"/>
        </w:rPr>
        <w:t>Conclusion</w:t>
      </w:r>
      <w:bookmarkEnd w:id="18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7D69E692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62BF7861" w14:textId="77777777" w:rsidR="00C978BC" w:rsidRPr="006C6A8A" w:rsidRDefault="00C978BC" w:rsidP="00C978BC">
      <w:pPr>
        <w:pStyle w:val="Titre1"/>
        <w:rPr>
          <w:rFonts w:ascii="Microsoft JhengHei" w:eastAsia="Microsoft JhengHei" w:hAnsi="Microsoft JhengHei" w:cs="Times New Roman"/>
          <w:b/>
          <w:color w:val="auto"/>
        </w:rPr>
      </w:pPr>
      <w:bookmarkStart w:id="19" w:name="_Toc101360023"/>
      <w:r w:rsidRPr="006C6A8A">
        <w:rPr>
          <w:rFonts w:ascii="Microsoft JhengHei" w:eastAsia="Microsoft JhengHei" w:hAnsi="Microsoft JhengHei" w:cs="Times New Roman"/>
          <w:b/>
          <w:color w:val="auto"/>
        </w:rPr>
        <w:t>Chapitre 2 : exigences et méthodologie de travail</w:t>
      </w:r>
      <w:bookmarkEnd w:id="19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667A1F7E" w14:textId="77777777" w:rsidR="00C978BC" w:rsidRPr="006C6A8A" w:rsidRDefault="00C978BC" w:rsidP="00C978BC">
      <w:pPr>
        <w:pStyle w:val="Titre2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color w:val="auto"/>
          <w:sz w:val="28"/>
          <w:szCs w:val="28"/>
        </w:rPr>
      </w:pPr>
      <w:bookmarkStart w:id="20" w:name="_Toc101360024"/>
      <w:r w:rsidRPr="006C6A8A">
        <w:rPr>
          <w:rFonts w:ascii="Microsoft JhengHei" w:eastAsia="Microsoft JhengHei" w:hAnsi="Microsoft JhengHei" w:cs="Times New Roman"/>
          <w:b/>
          <w:color w:val="auto"/>
          <w:sz w:val="28"/>
          <w:szCs w:val="28"/>
        </w:rPr>
        <w:t>Introduction</w:t>
      </w:r>
      <w:bookmarkEnd w:id="20"/>
      <w:r w:rsidRPr="006C6A8A">
        <w:rPr>
          <w:rFonts w:ascii="Microsoft JhengHei" w:eastAsia="Microsoft JhengHei" w:hAnsi="Microsoft JhengHei" w:cs="Times New Roman"/>
          <w:b/>
          <w:color w:val="auto"/>
          <w:sz w:val="28"/>
          <w:szCs w:val="28"/>
        </w:rPr>
        <w:t xml:space="preserve"> </w:t>
      </w:r>
    </w:p>
    <w:p w14:paraId="76170115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]</w:t>
      </w:r>
    </w:p>
    <w:p w14:paraId="6B917A70" w14:textId="77777777" w:rsidR="00C978BC" w:rsidRPr="006C6A8A" w:rsidRDefault="00C978BC" w:rsidP="00C978BC">
      <w:pPr>
        <w:pStyle w:val="Titre2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1" w:name="_Toc101360025"/>
      <w:r w:rsidRPr="006C6A8A">
        <w:rPr>
          <w:rFonts w:ascii="Microsoft JhengHei" w:eastAsia="Microsoft JhengHei" w:hAnsi="Microsoft JhengHei" w:cs="Times New Roman"/>
          <w:b/>
          <w:color w:val="auto"/>
        </w:rPr>
        <w:t>Norme IEC-62</w:t>
      </w:r>
      <w:r w:rsidR="0072087E" w:rsidRPr="006C6A8A">
        <w:rPr>
          <w:rFonts w:ascii="Microsoft JhengHei" w:eastAsia="Microsoft JhengHei" w:hAnsi="Microsoft JhengHei" w:cs="Times New Roman"/>
          <w:b/>
          <w:color w:val="auto"/>
        </w:rPr>
        <w:t> </w:t>
      </w:r>
      <w:r w:rsidRPr="006C6A8A">
        <w:rPr>
          <w:rFonts w:ascii="Microsoft JhengHei" w:eastAsia="Microsoft JhengHei" w:hAnsi="Microsoft JhengHei" w:cs="Times New Roman"/>
          <w:b/>
          <w:color w:val="auto"/>
        </w:rPr>
        <w:t>304</w:t>
      </w:r>
      <w:bookmarkEnd w:id="21"/>
    </w:p>
    <w:p w14:paraId="4713059C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3FCB134E" w14:textId="77777777" w:rsidR="00C978BC" w:rsidRPr="006C6A8A" w:rsidRDefault="00C978BC" w:rsidP="00C978BC">
      <w:pPr>
        <w:pStyle w:val="Titre2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2" w:name="_Toc101360026"/>
      <w:r w:rsidRPr="006C6A8A">
        <w:rPr>
          <w:rFonts w:ascii="Microsoft JhengHei" w:eastAsia="Microsoft JhengHei" w:hAnsi="Microsoft JhengHei" w:cs="Times New Roman"/>
          <w:b/>
          <w:color w:val="auto"/>
        </w:rPr>
        <w:t>Push-pull-commit (méthodologie de travail)</w:t>
      </w:r>
      <w:bookmarkEnd w:id="22"/>
    </w:p>
    <w:p w14:paraId="6CB064CF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]</w:t>
      </w:r>
    </w:p>
    <w:p w14:paraId="4618525C" w14:textId="77777777" w:rsidR="00C978BC" w:rsidRPr="006C6A8A" w:rsidRDefault="00C978BC" w:rsidP="00C978BC">
      <w:pPr>
        <w:pStyle w:val="Titre2"/>
        <w:numPr>
          <w:ilvl w:val="0"/>
          <w:numId w:val="2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3" w:name="_Toc101360027"/>
      <w:r w:rsidRPr="006C6A8A">
        <w:rPr>
          <w:rFonts w:ascii="Microsoft JhengHei" w:eastAsia="Microsoft JhengHei" w:hAnsi="Microsoft JhengHei" w:cs="Times New Roman"/>
          <w:b/>
          <w:color w:val="auto"/>
        </w:rPr>
        <w:t>Conclusion</w:t>
      </w:r>
      <w:bookmarkEnd w:id="23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2E1C6253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]</w:t>
      </w:r>
    </w:p>
    <w:p w14:paraId="11F4C7E5" w14:textId="77777777" w:rsidR="00C978BC" w:rsidRPr="006C6A8A" w:rsidRDefault="00C978BC" w:rsidP="00C978BC">
      <w:pPr>
        <w:pStyle w:val="Titre1"/>
        <w:rPr>
          <w:rFonts w:ascii="Microsoft JhengHei" w:eastAsia="Microsoft JhengHei" w:hAnsi="Microsoft JhengHei" w:cs="Times New Roman"/>
          <w:b/>
          <w:color w:val="auto"/>
        </w:rPr>
      </w:pPr>
      <w:bookmarkStart w:id="24" w:name="_Toc101360028"/>
      <w:r w:rsidRPr="006C6A8A">
        <w:rPr>
          <w:rFonts w:ascii="Microsoft JhengHei" w:eastAsia="Microsoft JhengHei" w:hAnsi="Microsoft JhengHei" w:cs="Times New Roman"/>
          <w:b/>
          <w:color w:val="auto"/>
        </w:rPr>
        <w:t>Chapitre 3 : analyse et spécification de besoins</w:t>
      </w:r>
      <w:bookmarkEnd w:id="24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76A56971" w14:textId="77777777" w:rsidR="00C978BC" w:rsidRPr="006C6A8A" w:rsidRDefault="00C978BC" w:rsidP="00C978BC">
      <w:pPr>
        <w:pStyle w:val="Titre2"/>
        <w:numPr>
          <w:ilvl w:val="0"/>
          <w:numId w:val="3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5" w:name="_Toc101360029"/>
      <w:r w:rsidRPr="006C6A8A">
        <w:rPr>
          <w:rFonts w:ascii="Microsoft JhengHei" w:eastAsia="Microsoft JhengHei" w:hAnsi="Microsoft JhengHei" w:cs="Times New Roman"/>
          <w:b/>
          <w:color w:val="auto"/>
        </w:rPr>
        <w:t>Introduction</w:t>
      </w:r>
      <w:bookmarkEnd w:id="25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42CAF84E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7FA4A3AC" w14:textId="77777777" w:rsidR="00C978BC" w:rsidRPr="006C6A8A" w:rsidRDefault="00C978BC" w:rsidP="00C978BC">
      <w:pPr>
        <w:pStyle w:val="Titre2"/>
        <w:numPr>
          <w:ilvl w:val="0"/>
          <w:numId w:val="3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6" w:name="_Toc101360030"/>
      <w:r w:rsidRPr="006C6A8A">
        <w:rPr>
          <w:rFonts w:ascii="Microsoft JhengHei" w:eastAsia="Microsoft JhengHei" w:hAnsi="Microsoft JhengHei" w:cs="Times New Roman"/>
          <w:b/>
          <w:color w:val="auto"/>
        </w:rPr>
        <w:t>Spécification des besoins</w:t>
      </w:r>
      <w:bookmarkEnd w:id="26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6A27E76E" w14:textId="77777777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]</w:t>
      </w:r>
    </w:p>
    <w:p w14:paraId="17E6612C" w14:textId="592F7AC6" w:rsidR="00C978BC" w:rsidRPr="006C6A8A" w:rsidRDefault="00C978BC" w:rsidP="00C978BC">
      <w:pPr>
        <w:pStyle w:val="Titre2"/>
        <w:numPr>
          <w:ilvl w:val="0"/>
          <w:numId w:val="3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7" w:name="_Toc101360031"/>
      <w:r w:rsidRPr="006C6A8A">
        <w:rPr>
          <w:rFonts w:ascii="Microsoft JhengHei" w:eastAsia="Microsoft JhengHei" w:hAnsi="Microsoft JhengHei" w:cs="Times New Roman"/>
          <w:b/>
          <w:color w:val="auto"/>
        </w:rPr>
        <w:lastRenderedPageBreak/>
        <w:t>Architecture globale « Software –Hardware »</w:t>
      </w:r>
      <w:bookmarkEnd w:id="27"/>
    </w:p>
    <w:p w14:paraId="7C2A9246" w14:textId="0843AB00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083A779A" w14:textId="15F65A23" w:rsidR="00F034BB" w:rsidRPr="006C6A8A" w:rsidRDefault="00DD0A16" w:rsidP="00A438D9">
      <w:pPr>
        <w:pStyle w:val="Titre3"/>
        <w:numPr>
          <w:ilvl w:val="1"/>
          <w:numId w:val="3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8" w:name="_Toc101360032"/>
      <w:r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  <w:r w:rsidR="004C2410">
        <w:rPr>
          <w:rFonts w:ascii="Microsoft JhengHei" w:eastAsia="Microsoft JhengHei" w:hAnsi="Microsoft JhengHei" w:cs="Times New Roman"/>
          <w:b/>
          <w:color w:val="auto"/>
        </w:rPr>
        <w:t>Hardware :</w:t>
      </w:r>
      <w:bookmarkEnd w:id="28"/>
    </w:p>
    <w:p w14:paraId="2EF00057" w14:textId="76DBBDB3" w:rsidR="00F034BB" w:rsidRDefault="00DD0A16" w:rsidP="00F034BB">
      <w:pPr>
        <w:pStyle w:val="Titre3"/>
        <w:numPr>
          <w:ilvl w:val="1"/>
          <w:numId w:val="3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29" w:name="_Toc101360033"/>
      <w:r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  <w:r w:rsidR="004C2410">
        <w:rPr>
          <w:rFonts w:ascii="Microsoft JhengHei" w:eastAsia="Microsoft JhengHei" w:hAnsi="Microsoft JhengHei" w:cs="Times New Roman"/>
          <w:b/>
          <w:color w:val="auto"/>
        </w:rPr>
        <w:t>Software :</w:t>
      </w:r>
      <w:bookmarkEnd w:id="29"/>
    </w:p>
    <w:p w14:paraId="35238F69" w14:textId="5388629F" w:rsidR="000A2A99" w:rsidRPr="000A2A99" w:rsidRDefault="000A2A99" w:rsidP="000A2A99"/>
    <w:p w14:paraId="4849D043" w14:textId="77777777" w:rsidR="00C978BC" w:rsidRPr="006C6A8A" w:rsidRDefault="00C978BC" w:rsidP="00C978BC">
      <w:pPr>
        <w:pStyle w:val="Titre2"/>
        <w:numPr>
          <w:ilvl w:val="0"/>
          <w:numId w:val="3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0" w:name="_Toc101360034"/>
      <w:r w:rsidRPr="006C6A8A">
        <w:rPr>
          <w:rFonts w:ascii="Microsoft JhengHei" w:eastAsia="Microsoft JhengHei" w:hAnsi="Microsoft JhengHei" w:cs="Times New Roman"/>
          <w:b/>
          <w:color w:val="auto"/>
        </w:rPr>
        <w:t>Conclusion</w:t>
      </w:r>
      <w:bookmarkEnd w:id="30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52C77F31" w14:textId="2855279B" w:rsidR="0072087E" w:rsidRPr="006C6A8A" w:rsidRDefault="0072087E" w:rsidP="0072087E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>]</w:t>
      </w:r>
    </w:p>
    <w:p w14:paraId="4A67675F" w14:textId="57F2A30A" w:rsidR="00C978BC" w:rsidRPr="006C6A8A" w:rsidRDefault="00C978BC" w:rsidP="00C978BC">
      <w:pPr>
        <w:pStyle w:val="Titre1"/>
        <w:rPr>
          <w:rFonts w:ascii="Microsoft JhengHei" w:eastAsia="Microsoft JhengHei" w:hAnsi="Microsoft JhengHei" w:cs="Times New Roman"/>
          <w:b/>
          <w:color w:val="auto"/>
        </w:rPr>
      </w:pPr>
      <w:bookmarkStart w:id="31" w:name="_Toc101360035"/>
      <w:r w:rsidRPr="006C6A8A">
        <w:rPr>
          <w:rFonts w:ascii="Microsoft JhengHei" w:eastAsia="Microsoft JhengHei" w:hAnsi="Microsoft JhengHei" w:cs="Times New Roman"/>
          <w:b/>
          <w:color w:val="auto"/>
        </w:rPr>
        <w:t>Chapitre 4 : conception et réalisation</w:t>
      </w:r>
      <w:bookmarkEnd w:id="31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7BF588EA" w14:textId="53E8EFC0" w:rsidR="00C978BC" w:rsidRDefault="00C978BC" w:rsidP="00C978BC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2" w:name="_Toc101360036"/>
      <w:r w:rsidRPr="006C6A8A">
        <w:rPr>
          <w:rFonts w:ascii="Microsoft JhengHei" w:eastAsia="Microsoft JhengHei" w:hAnsi="Microsoft JhengHei" w:cs="Times New Roman"/>
          <w:b/>
          <w:color w:val="auto"/>
        </w:rPr>
        <w:t>Introduction</w:t>
      </w:r>
      <w:r w:rsidR="000A2A99">
        <w:rPr>
          <w:rFonts w:ascii="Microsoft JhengHei" w:eastAsia="Microsoft JhengHei" w:hAnsi="Microsoft JhengHei" w:cs="Times New Roman"/>
          <w:b/>
          <w:color w:val="auto"/>
        </w:rPr>
        <w:t> :</w:t>
      </w:r>
      <w:bookmarkEnd w:id="32"/>
      <w:r w:rsidR="000A2A99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0E1A017E" w14:textId="065688F8" w:rsidR="000A2A99" w:rsidRPr="000A2A99" w:rsidRDefault="000A2A99" w:rsidP="000A2A99">
      <w:pPr>
        <w:rPr>
          <w:rFonts w:ascii="Microsoft JhengHei" w:eastAsia="Microsoft JhengHei" w:hAnsi="Microsoft JhengHei"/>
        </w:rPr>
      </w:pPr>
    </w:p>
    <w:p w14:paraId="4E575B5F" w14:textId="3D7F1C0D" w:rsidR="00437B1A" w:rsidRPr="00437B1A" w:rsidRDefault="00C978BC" w:rsidP="00437B1A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3" w:name="_Toc101360037"/>
      <w:r w:rsidRPr="000A2A99">
        <w:rPr>
          <w:rFonts w:ascii="Microsoft JhengHei" w:eastAsia="Microsoft JhengHei" w:hAnsi="Microsoft JhengHei" w:cs="Times New Roman"/>
          <w:b/>
          <w:color w:val="auto"/>
        </w:rPr>
        <w:t xml:space="preserve">Os </w:t>
      </w:r>
      <w:r w:rsidR="0072087E" w:rsidRPr="000A2A99">
        <w:rPr>
          <w:rFonts w:ascii="Microsoft JhengHei" w:eastAsia="Microsoft JhengHei" w:hAnsi="Microsoft JhengHei" w:cs="Times New Roman"/>
          <w:b/>
          <w:color w:val="auto"/>
        </w:rPr>
        <w:t>KERNEL</w:t>
      </w:r>
      <w:r w:rsidR="000A2A99">
        <w:rPr>
          <w:rFonts w:ascii="Microsoft JhengHei" w:eastAsia="Microsoft JhengHei" w:hAnsi="Microsoft JhengHei" w:cs="Times New Roman"/>
          <w:b/>
          <w:color w:val="auto"/>
        </w:rPr>
        <w:t> :</w:t>
      </w:r>
      <w:bookmarkEnd w:id="33"/>
    </w:p>
    <w:p w14:paraId="1828521C" w14:textId="68C05854" w:rsidR="00EC627F" w:rsidRPr="00EC627F" w:rsidRDefault="00515DC3" w:rsidP="00EC627F">
      <w:pPr>
        <w:pStyle w:val="Titre3"/>
        <w:numPr>
          <w:ilvl w:val="1"/>
          <w:numId w:val="4"/>
        </w:numPr>
        <w:rPr>
          <w:rFonts w:ascii="Microsoft JhengHei" w:eastAsia="Microsoft JhengHei" w:hAnsi="Microsoft JhengHei"/>
          <w:b/>
          <w:bCs/>
          <w:color w:val="auto"/>
        </w:rPr>
      </w:pPr>
      <w:bookmarkStart w:id="34" w:name="_Toc101360038"/>
      <w:proofErr w:type="spellStart"/>
      <w:r w:rsidRPr="00515DC3">
        <w:rPr>
          <w:rFonts w:ascii="Microsoft JhengHei" w:eastAsia="Microsoft JhengHei" w:hAnsi="Microsoft JhengHei"/>
          <w:b/>
          <w:bCs/>
          <w:color w:val="auto"/>
        </w:rPr>
        <w:t>MiddleWare</w:t>
      </w:r>
      <w:proofErr w:type="spellEnd"/>
      <w:r w:rsidRPr="00515DC3">
        <w:rPr>
          <w:rFonts w:ascii="Microsoft JhengHei" w:eastAsia="Microsoft JhengHei" w:hAnsi="Microsoft JhengHei"/>
          <w:b/>
          <w:bCs/>
          <w:color w:val="auto"/>
        </w:rPr>
        <w:t xml:space="preserve"> </w:t>
      </w:r>
      <w:proofErr w:type="gramStart"/>
      <w:r w:rsidRPr="00515DC3">
        <w:rPr>
          <w:rFonts w:ascii="Microsoft JhengHei" w:eastAsia="Microsoft JhengHei" w:hAnsi="Microsoft JhengHei"/>
          <w:b/>
          <w:bCs/>
          <w:color w:val="auto"/>
        </w:rPr>
        <w:t xml:space="preserve">( </w:t>
      </w:r>
      <w:proofErr w:type="spellStart"/>
      <w:r w:rsidRPr="00515DC3">
        <w:rPr>
          <w:rFonts w:ascii="Microsoft JhengHei" w:eastAsia="Microsoft JhengHei" w:hAnsi="Microsoft JhengHei"/>
          <w:b/>
          <w:bCs/>
          <w:color w:val="auto"/>
        </w:rPr>
        <w:t>FreeR</w:t>
      </w:r>
      <w:r w:rsidR="00132F25">
        <w:rPr>
          <w:rFonts w:ascii="Microsoft JhengHei" w:eastAsia="Microsoft JhengHei" w:hAnsi="Microsoft JhengHei"/>
          <w:b/>
          <w:bCs/>
          <w:color w:val="auto"/>
        </w:rPr>
        <w:t>TOS</w:t>
      </w:r>
      <w:proofErr w:type="spellEnd"/>
      <w:proofErr w:type="gramEnd"/>
      <w:r w:rsidRPr="00515DC3">
        <w:rPr>
          <w:rFonts w:ascii="Microsoft JhengHei" w:eastAsia="Microsoft JhengHei" w:hAnsi="Microsoft JhengHei"/>
          <w:b/>
          <w:bCs/>
          <w:color w:val="auto"/>
        </w:rPr>
        <w:t xml:space="preserve"> ) :</w:t>
      </w:r>
      <w:bookmarkEnd w:id="34"/>
    </w:p>
    <w:p w14:paraId="6816CBCB" w14:textId="7B367A67" w:rsidR="00947C82" w:rsidRDefault="00947C82" w:rsidP="00947C82"/>
    <w:p w14:paraId="2D860285" w14:textId="5CCB40C2" w:rsidR="00132F25" w:rsidRDefault="00132F25" w:rsidP="00132F25">
      <w:pPr>
        <w:pStyle w:val="Titre5"/>
        <w:numPr>
          <w:ilvl w:val="0"/>
          <w:numId w:val="6"/>
        </w:numPr>
        <w:rPr>
          <w:rFonts w:ascii="Microsoft JhengHei" w:eastAsia="Microsoft JhengHei" w:hAnsi="Microsoft JhengHei"/>
          <w:b/>
          <w:bCs/>
          <w:color w:val="auto"/>
        </w:rPr>
      </w:pPr>
      <w:r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 xml:space="preserve"> </w:t>
      </w:r>
      <w:r w:rsidR="00FB504A"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R</w:t>
      </w:r>
      <w:r w:rsidR="00FB504A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TOS</w:t>
      </w:r>
      <w:r w:rsidR="00FB504A"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 xml:space="preserve"> </w:t>
      </w:r>
      <w:r w:rsidR="00FB504A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:</w:t>
      </w:r>
      <w:r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 xml:space="preserve"> </w:t>
      </w:r>
    </w:p>
    <w:p w14:paraId="56185CC7" w14:textId="1DE4C307" w:rsidR="00A96500" w:rsidRDefault="00132F25" w:rsidP="00132F25">
      <w:r>
        <w:t xml:space="preserve">Le système d’exploitation temps réel est un OS qui gère </w:t>
      </w:r>
      <w:r w:rsidR="00A96500">
        <w:t>plusieurs tâches</w:t>
      </w:r>
      <w:r>
        <w:t xml:space="preserve"> concurrentes</w:t>
      </w:r>
      <w:r w:rsidR="00806D0F">
        <w:t xml:space="preserve"> selon leurs </w:t>
      </w:r>
      <w:r w:rsidR="00A96500">
        <w:t>priorités,</w:t>
      </w:r>
      <w:r w:rsidR="00806D0F">
        <w:t xml:space="preserve"> il est utilisé quand il y a des exigences temporelles sur les processus. </w:t>
      </w:r>
    </w:p>
    <w:p w14:paraId="4C6D55B4" w14:textId="56AC5F2F" w:rsidR="00A754C6" w:rsidRPr="008055BF" w:rsidRDefault="00424663" w:rsidP="008055BF">
      <w:r>
        <w:t xml:space="preserve">Le RTOS garantis la performance maximale du processeur </w:t>
      </w:r>
      <w:r w:rsidR="00FB504A">
        <w:t>et</w:t>
      </w:r>
      <w:r>
        <w:t xml:space="preserve"> la mémoire</w:t>
      </w:r>
      <w:r w:rsidR="00FB504A">
        <w:t xml:space="preserve"> ainsi que l</w:t>
      </w:r>
      <w:r w:rsidR="00E813D7">
        <w:t>e fonctionnement sans erreur(</w:t>
      </w:r>
      <w:proofErr w:type="spellStart"/>
      <w:r w:rsidR="00E813D7">
        <w:t>error</w:t>
      </w:r>
      <w:proofErr w:type="spellEnd"/>
      <w:r w:rsidR="00E813D7">
        <w:t>-free).</w:t>
      </w:r>
    </w:p>
    <w:p w14:paraId="2A7737EE" w14:textId="2162003B" w:rsidR="00A754C6" w:rsidRPr="00A754C6" w:rsidRDefault="00515DC3" w:rsidP="00A754C6">
      <w:pPr>
        <w:pStyle w:val="Titre5"/>
        <w:numPr>
          <w:ilvl w:val="0"/>
          <w:numId w:val="6"/>
        </w:numPr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</w:pPr>
      <w:proofErr w:type="spellStart"/>
      <w:r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FreeR</w:t>
      </w:r>
      <w:r w:rsidR="00EC627F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TOS</w:t>
      </w:r>
      <w:proofErr w:type="spellEnd"/>
      <w:r w:rsidR="003D7D9A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/CMSISV2</w:t>
      </w:r>
    </w:p>
    <w:p w14:paraId="4BD3FCB5" w14:textId="17FD8197" w:rsidR="008055BF" w:rsidRPr="008055BF" w:rsidRDefault="003D7D9A" w:rsidP="008055BF">
      <w:r>
        <w:rPr>
          <w:noProof/>
        </w:rPr>
        <w:drawing>
          <wp:anchor distT="0" distB="0" distL="114300" distR="114300" simplePos="0" relativeHeight="251670528" behindDoc="0" locked="0" layoutInCell="1" allowOverlap="1" wp14:anchorId="10713FB9" wp14:editId="71552CF5">
            <wp:simplePos x="0" y="0"/>
            <wp:positionH relativeFrom="margin">
              <wp:posOffset>1434465</wp:posOffset>
            </wp:positionH>
            <wp:positionV relativeFrom="paragraph">
              <wp:posOffset>739140</wp:posOffset>
            </wp:positionV>
            <wp:extent cx="2487859" cy="1911350"/>
            <wp:effectExtent l="0" t="0" r="825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59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532C">
        <w:t>FreeRTOS</w:t>
      </w:r>
      <w:proofErr w:type="spellEnd"/>
      <w:r w:rsidR="0034532C">
        <w:t xml:space="preserve"> est un système d’exploitation embarqué multitâches temps réel préemptif supporte actuellement 35 architectures. Il est aujourd’hui parmi les plus utilisés dans le marché des systèmes d'exploitation temps réel</w:t>
      </w:r>
      <w:r w:rsidR="0034532C">
        <w:t xml:space="preserve"> pour l’embarquée grâce à </w:t>
      </w:r>
      <w:r>
        <w:t>sa faible taille</w:t>
      </w:r>
      <w:r w:rsidR="0034532C">
        <w:t xml:space="preserve"> qui est de l’ordre de 4000 à 9000 octets.</w:t>
      </w:r>
    </w:p>
    <w:p w14:paraId="2BF2A6FA" w14:textId="16FC8C9B" w:rsidR="003D7D9A" w:rsidRDefault="003D7D9A" w:rsidP="008055BF">
      <w:pPr>
        <w:rPr>
          <w:rFonts w:eastAsia="Microsoft JhengHei" w:cstheme="minorHAnsi"/>
        </w:rPr>
      </w:pPr>
    </w:p>
    <w:p w14:paraId="71AACA3B" w14:textId="401D34EA" w:rsidR="003D7D9A" w:rsidRDefault="003D7D9A" w:rsidP="008055BF">
      <w:pPr>
        <w:rPr>
          <w:rFonts w:eastAsia="Microsoft JhengHei" w:cstheme="minorHAnsi"/>
        </w:rPr>
      </w:pPr>
    </w:p>
    <w:p w14:paraId="3B83DC09" w14:textId="4C9D15BE" w:rsidR="003D7D9A" w:rsidRDefault="003D7D9A" w:rsidP="008055BF">
      <w:pPr>
        <w:rPr>
          <w:rFonts w:eastAsia="Microsoft JhengHei" w:cstheme="minorHAnsi"/>
        </w:rPr>
      </w:pPr>
    </w:p>
    <w:p w14:paraId="4157F702" w14:textId="66ABF186" w:rsidR="003D7D9A" w:rsidRDefault="003D7D9A" w:rsidP="008055BF">
      <w:pPr>
        <w:rPr>
          <w:rFonts w:eastAsia="Microsoft JhengHei" w:cstheme="minorHAnsi"/>
        </w:rPr>
      </w:pPr>
    </w:p>
    <w:p w14:paraId="6D5D8DCC" w14:textId="3915CF6F" w:rsidR="003D7D9A" w:rsidRDefault="003D7D9A" w:rsidP="008055BF">
      <w:pPr>
        <w:rPr>
          <w:rFonts w:eastAsia="Microsoft JhengHei" w:cstheme="minorHAnsi"/>
        </w:rPr>
      </w:pPr>
    </w:p>
    <w:p w14:paraId="14C3A6C6" w14:textId="30E1BE6A" w:rsidR="003D7D9A" w:rsidRDefault="003D7D9A" w:rsidP="008055BF">
      <w:pPr>
        <w:rPr>
          <w:rFonts w:eastAsia="Microsoft JhengHei" w:cstheme="minorHAnsi"/>
        </w:rPr>
      </w:pPr>
    </w:p>
    <w:p w14:paraId="00A41087" w14:textId="09AAE2E2" w:rsidR="003D7D9A" w:rsidRPr="008055BF" w:rsidRDefault="003D7D9A" w:rsidP="008055BF">
      <w:pPr>
        <w:rPr>
          <w:rFonts w:eastAsia="Microsoft JhengHe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18BCE" wp14:editId="7BCEBA69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2487295" cy="165100"/>
                <wp:effectExtent l="0" t="0" r="8255" b="63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9AB99" w14:textId="2C68490C" w:rsidR="00A754C6" w:rsidRPr="00DF5C33" w:rsidRDefault="00A754C6" w:rsidP="00A754C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877E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:Structure </w:t>
                            </w:r>
                            <w:proofErr w:type="spellStart"/>
                            <w:r>
                              <w:t>freeRTOS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8BCE" id="Zone de texte 14" o:spid="_x0000_s1030" type="#_x0000_t202" style="position:absolute;margin-left:0;margin-top:14.9pt;width:195.85pt;height:13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" stroked="f">
                <v:textbox inset="0,0,0,0">
                  <w:txbxContent>
                    <w:p w14:paraId="32C9AB99" w14:textId="2C68490C" w:rsidR="00A754C6" w:rsidRPr="00DF5C33" w:rsidRDefault="00A754C6" w:rsidP="00A754C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877E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:Structure </w:t>
                      </w:r>
                      <w:proofErr w:type="spellStart"/>
                      <w:r>
                        <w:t>freeRTOS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8E864A" w14:textId="063BA0FC" w:rsidR="00132F25" w:rsidRPr="00132F25" w:rsidRDefault="00132F25" w:rsidP="00132F25"/>
    <w:p w14:paraId="46E3140B" w14:textId="404642B1" w:rsidR="00515DC3" w:rsidRDefault="004D4230" w:rsidP="00703864">
      <w:pPr>
        <w:pStyle w:val="Paragraphedeliste"/>
        <w:rPr>
          <w:rFonts w:eastAsia="Microsoft JhengHei" w:cstheme="minorHAnsi"/>
        </w:rPr>
      </w:pPr>
      <w:r w:rsidRPr="004D4230">
        <w:rPr>
          <w:rFonts w:eastAsia="Microsoft JhengHei" w:cstheme="minorHAnsi"/>
        </w:rPr>
        <w:lastRenderedPageBreak/>
        <w:t xml:space="preserve">Dans ce projet on a utilisé le CMSISV2 API comme une couche d’abstraction </w:t>
      </w:r>
      <w:r>
        <w:rPr>
          <w:rFonts w:eastAsia="Microsoft JhengHei" w:cstheme="minorHAnsi"/>
        </w:rPr>
        <w:t xml:space="preserve">à </w:t>
      </w:r>
      <w:proofErr w:type="spellStart"/>
      <w:r>
        <w:rPr>
          <w:rFonts w:eastAsia="Microsoft JhengHei" w:cstheme="minorHAnsi"/>
        </w:rPr>
        <w:t>FreeRTOS</w:t>
      </w:r>
      <w:proofErr w:type="spellEnd"/>
      <w:r>
        <w:rPr>
          <w:rFonts w:eastAsia="Microsoft JhengHei" w:cstheme="minorHAnsi"/>
        </w:rPr>
        <w:t xml:space="preserve"> afin de faciliter la programmation et garantir un RTOS plus optimisé. </w:t>
      </w:r>
    </w:p>
    <w:p w14:paraId="04778ABD" w14:textId="77777777" w:rsidR="00703864" w:rsidRPr="00703864" w:rsidRDefault="00703864" w:rsidP="00703864">
      <w:pPr>
        <w:pStyle w:val="Paragraphedeliste"/>
        <w:rPr>
          <w:rFonts w:eastAsia="Microsoft JhengHei" w:cstheme="minorHAnsi"/>
        </w:rPr>
      </w:pPr>
    </w:p>
    <w:p w14:paraId="2F4B5DF4" w14:textId="4F6D86B0" w:rsidR="00515DC3" w:rsidRPr="00515DC3" w:rsidRDefault="00703864" w:rsidP="00515DC3">
      <w:pPr>
        <w:pStyle w:val="Paragraphedeliste"/>
        <w:numPr>
          <w:ilvl w:val="1"/>
          <w:numId w:val="4"/>
        </w:numPr>
        <w:rPr>
          <w:b/>
          <w:bCs/>
        </w:rPr>
      </w:pPr>
      <w:r w:rsidRPr="00515DC3">
        <w:rPr>
          <w:rFonts w:ascii="Microsoft JhengHei" w:eastAsia="Microsoft JhengHei" w:hAnsi="Microsoft JhengHei"/>
          <w:b/>
          <w:bCs/>
          <w:sz w:val="24"/>
          <w:szCs w:val="24"/>
        </w:rPr>
        <w:t>Tâches</w:t>
      </w:r>
      <w:r w:rsidR="00515DC3" w:rsidRPr="00515DC3">
        <w:rPr>
          <w:rFonts w:ascii="Microsoft JhengHei" w:eastAsia="Microsoft JhengHei" w:hAnsi="Microsoft JhengHei"/>
          <w:b/>
          <w:bCs/>
          <w:sz w:val="24"/>
          <w:szCs w:val="24"/>
        </w:rPr>
        <w:t xml:space="preserve"> Et Queu</w:t>
      </w:r>
      <w:r w:rsidR="00515DC3">
        <w:rPr>
          <w:rFonts w:ascii="Microsoft JhengHei" w:eastAsia="Microsoft JhengHei" w:hAnsi="Microsoft JhengHei"/>
          <w:b/>
          <w:bCs/>
          <w:sz w:val="24"/>
          <w:szCs w:val="24"/>
        </w:rPr>
        <w:t>e</w:t>
      </w:r>
      <w:r w:rsidR="00515DC3" w:rsidRPr="00515DC3">
        <w:rPr>
          <w:rFonts w:ascii="Microsoft JhengHei" w:eastAsia="Microsoft JhengHei" w:hAnsi="Microsoft JhengHei"/>
          <w:b/>
          <w:bCs/>
          <w:sz w:val="24"/>
          <w:szCs w:val="24"/>
        </w:rPr>
        <w:t xml:space="preserve">s (File </w:t>
      </w:r>
      <w:r w:rsidRPr="00515DC3">
        <w:rPr>
          <w:rFonts w:ascii="Microsoft JhengHei" w:eastAsia="Microsoft JhengHei" w:hAnsi="Microsoft JhengHei"/>
          <w:b/>
          <w:bCs/>
          <w:sz w:val="24"/>
          <w:szCs w:val="24"/>
        </w:rPr>
        <w:t>d’attente)</w:t>
      </w:r>
      <w:r w:rsidR="00515DC3">
        <w:rPr>
          <w:rFonts w:ascii="Microsoft JhengHei" w:eastAsia="Microsoft JhengHei" w:hAnsi="Microsoft JhengHei"/>
          <w:b/>
          <w:bCs/>
          <w:sz w:val="24"/>
          <w:szCs w:val="24"/>
        </w:rPr>
        <w:t> :</w:t>
      </w:r>
    </w:p>
    <w:p w14:paraId="3F461A22" w14:textId="26644501" w:rsidR="00515DC3" w:rsidRDefault="00515DC3" w:rsidP="00752F51">
      <w:pPr>
        <w:pStyle w:val="Titre5"/>
        <w:numPr>
          <w:ilvl w:val="0"/>
          <w:numId w:val="7"/>
        </w:numPr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</w:pPr>
      <w:r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 xml:space="preserve">Etat des </w:t>
      </w:r>
      <w:r w:rsidR="00752F51"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tâches</w:t>
      </w:r>
      <w:r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 xml:space="preserve"> : </w:t>
      </w:r>
    </w:p>
    <w:p w14:paraId="6AC90DC8" w14:textId="77777777" w:rsidR="00703864" w:rsidRDefault="00703864" w:rsidP="00703864">
      <w:r w:rsidRPr="00114C63">
        <w:rPr>
          <w:rFonts w:cstheme="minorHAnsi"/>
        </w:rPr>
        <w:t>Pour développer une</w:t>
      </w:r>
      <w:r>
        <w:t xml:space="preserve"> application basée sur un OS, on décompose l’application en un ensemble de tâches. Dans </w:t>
      </w:r>
      <w:proofErr w:type="spellStart"/>
      <w:r>
        <w:t>FreeRTOS</w:t>
      </w:r>
      <w:proofErr w:type="spellEnd"/>
      <w:r>
        <w:t xml:space="preserve"> une tâche est fonction C contenant une boucle infinie et ne renvoie pas un résultat. </w:t>
      </w:r>
    </w:p>
    <w:p w14:paraId="50736042" w14:textId="77777777" w:rsidR="00703864" w:rsidRPr="00703864" w:rsidRDefault="00703864" w:rsidP="00703864">
      <w:pPr>
        <w:rPr>
          <w:b/>
          <w:bCs/>
        </w:rPr>
      </w:pPr>
      <w:proofErr w:type="spellStart"/>
      <w:proofErr w:type="gramStart"/>
      <w:r w:rsidRPr="00703864">
        <w:rPr>
          <w:b/>
          <w:bCs/>
        </w:rPr>
        <w:t>void</w:t>
      </w:r>
      <w:proofErr w:type="spellEnd"/>
      <w:proofErr w:type="gramEnd"/>
      <w:r w:rsidRPr="00703864">
        <w:rPr>
          <w:b/>
          <w:bCs/>
        </w:rPr>
        <w:t xml:space="preserve"> </w:t>
      </w:r>
      <w:proofErr w:type="spellStart"/>
      <w:r w:rsidRPr="00703864">
        <w:rPr>
          <w:b/>
          <w:bCs/>
        </w:rPr>
        <w:t>vATaskFunction</w:t>
      </w:r>
      <w:proofErr w:type="spellEnd"/>
      <w:r w:rsidRPr="00703864">
        <w:rPr>
          <w:b/>
          <w:bCs/>
        </w:rPr>
        <w:t xml:space="preserve">( </w:t>
      </w:r>
      <w:proofErr w:type="spellStart"/>
      <w:r w:rsidRPr="00703864">
        <w:rPr>
          <w:b/>
          <w:bCs/>
        </w:rPr>
        <w:t>void</w:t>
      </w:r>
      <w:proofErr w:type="spellEnd"/>
      <w:r w:rsidRPr="00703864">
        <w:rPr>
          <w:b/>
          <w:bCs/>
        </w:rPr>
        <w:t xml:space="preserve"> *</w:t>
      </w:r>
      <w:proofErr w:type="spellStart"/>
      <w:r w:rsidRPr="00703864">
        <w:rPr>
          <w:b/>
          <w:bCs/>
        </w:rPr>
        <w:t>pvParameters</w:t>
      </w:r>
      <w:proofErr w:type="spellEnd"/>
      <w:r w:rsidRPr="00703864">
        <w:rPr>
          <w:b/>
          <w:bCs/>
        </w:rPr>
        <w:t xml:space="preserve"> ) </w:t>
      </w:r>
    </w:p>
    <w:p w14:paraId="0347A212" w14:textId="2DA2E3FF" w:rsidR="00703864" w:rsidRPr="00703864" w:rsidRDefault="00703864" w:rsidP="00703864">
      <w:pPr>
        <w:rPr>
          <w:b/>
          <w:bCs/>
        </w:rPr>
      </w:pPr>
      <w:r w:rsidRPr="00703864">
        <w:rPr>
          <w:b/>
          <w:bCs/>
        </w:rPr>
        <w:t xml:space="preserve">{ </w:t>
      </w:r>
    </w:p>
    <w:p w14:paraId="12AAD6A7" w14:textId="77777777" w:rsidR="00703864" w:rsidRPr="00703864" w:rsidRDefault="00703864" w:rsidP="00703864">
      <w:pPr>
        <w:ind w:left="708"/>
        <w:rPr>
          <w:b/>
          <w:bCs/>
        </w:rPr>
      </w:pPr>
      <w:r w:rsidRPr="00703864">
        <w:rPr>
          <w:b/>
          <w:bCs/>
        </w:rPr>
        <w:t xml:space="preserve"> </w:t>
      </w:r>
      <w:proofErr w:type="gramStart"/>
      <w:r w:rsidRPr="00703864">
        <w:rPr>
          <w:b/>
          <w:bCs/>
        </w:rPr>
        <w:t>for( ;</w:t>
      </w:r>
      <w:proofErr w:type="gramEnd"/>
      <w:r w:rsidRPr="00703864">
        <w:rPr>
          <w:b/>
          <w:bCs/>
        </w:rPr>
        <w:t xml:space="preserve"> ; )</w:t>
      </w:r>
    </w:p>
    <w:p w14:paraId="022A04A3" w14:textId="77777777" w:rsidR="00703864" w:rsidRPr="00703864" w:rsidRDefault="00703864" w:rsidP="00703864">
      <w:pPr>
        <w:ind w:left="708"/>
        <w:rPr>
          <w:b/>
          <w:bCs/>
        </w:rPr>
      </w:pPr>
      <w:r w:rsidRPr="00703864">
        <w:rPr>
          <w:b/>
          <w:bCs/>
        </w:rPr>
        <w:t xml:space="preserve"> {</w:t>
      </w:r>
    </w:p>
    <w:p w14:paraId="51AE4BE5" w14:textId="2100900C" w:rsidR="00703864" w:rsidRPr="00703864" w:rsidRDefault="00703864" w:rsidP="00703864">
      <w:pPr>
        <w:ind w:left="708"/>
        <w:rPr>
          <w:b/>
          <w:bCs/>
        </w:rPr>
      </w:pPr>
      <w:r w:rsidRPr="00703864">
        <w:rPr>
          <w:b/>
          <w:bCs/>
        </w:rPr>
        <w:t xml:space="preserve"> }</w:t>
      </w:r>
    </w:p>
    <w:p w14:paraId="6FB80CDB" w14:textId="2C79A4A6" w:rsidR="00703864" w:rsidRPr="00703864" w:rsidRDefault="00703864" w:rsidP="00703864">
      <w:pPr>
        <w:rPr>
          <w:b/>
          <w:bCs/>
        </w:rPr>
      </w:pPr>
      <w:r w:rsidRPr="00703864">
        <w:rPr>
          <w:b/>
          <w:bCs/>
        </w:rPr>
        <w:t xml:space="preserve"> }</w:t>
      </w:r>
    </w:p>
    <w:p w14:paraId="0FCAFAD0" w14:textId="77777777" w:rsidR="00114C63" w:rsidRPr="00114C63" w:rsidRDefault="00703864" w:rsidP="00114C63">
      <w:pPr>
        <w:pStyle w:val="Corpsdetexte"/>
        <w:spacing w:before="113" w:line="264" w:lineRule="exact"/>
        <w:ind w:left="114"/>
        <w:rPr>
          <w:rFonts w:asciiTheme="minorHAnsi" w:hAnsiTheme="minorHAnsi" w:cstheme="minorHAnsi"/>
        </w:rPr>
      </w:pPr>
      <w:r w:rsidRPr="00114C63">
        <w:rPr>
          <w:rFonts w:asciiTheme="minorHAnsi" w:hAnsiTheme="minorHAnsi" w:cstheme="minorHAnsi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Une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tâche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proofErr w:type="spellStart"/>
      <w:r w:rsidR="00114C63" w:rsidRPr="00114C63">
        <w:rPr>
          <w:rFonts w:asciiTheme="minorHAnsi" w:hAnsiTheme="minorHAnsi" w:cstheme="minorHAnsi"/>
          <w:w w:val="90"/>
        </w:rPr>
        <w:t>FreeRTOS</w:t>
      </w:r>
      <w:proofErr w:type="spellEnd"/>
      <w:r w:rsidR="00114C63" w:rsidRPr="00114C63">
        <w:rPr>
          <w:rFonts w:asciiTheme="minorHAnsi" w:hAnsiTheme="minorHAnsi" w:cstheme="minorHAnsi"/>
          <w:spacing w:val="14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peut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se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trouver</w:t>
      </w:r>
      <w:r w:rsidR="00114C63" w:rsidRPr="00114C63">
        <w:rPr>
          <w:rFonts w:asciiTheme="minorHAnsi" w:hAnsiTheme="minorHAnsi" w:cstheme="minorHAnsi"/>
          <w:spacing w:val="14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dans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l’un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des</w:t>
      </w:r>
      <w:r w:rsidR="00114C63" w:rsidRPr="00114C63">
        <w:rPr>
          <w:rFonts w:asciiTheme="minorHAnsi" w:hAnsiTheme="minorHAnsi" w:cstheme="minorHAnsi"/>
          <w:spacing w:val="16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états</w:t>
      </w:r>
      <w:r w:rsidR="00114C63"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suivants</w:t>
      </w:r>
      <w:r w:rsidR="00114C63" w:rsidRPr="00114C63">
        <w:rPr>
          <w:rFonts w:asciiTheme="minorHAnsi" w:hAnsiTheme="minorHAnsi" w:cstheme="minorHAnsi"/>
          <w:spacing w:val="16"/>
          <w:w w:val="90"/>
        </w:rPr>
        <w:t xml:space="preserve"> </w:t>
      </w:r>
      <w:r w:rsidR="00114C63" w:rsidRPr="00114C63">
        <w:rPr>
          <w:rFonts w:asciiTheme="minorHAnsi" w:hAnsiTheme="minorHAnsi" w:cstheme="minorHAnsi"/>
          <w:w w:val="90"/>
        </w:rPr>
        <w:t>:</w:t>
      </w:r>
    </w:p>
    <w:p w14:paraId="7904B994" w14:textId="77777777" w:rsidR="00114C63" w:rsidRPr="00114C63" w:rsidRDefault="00114C63" w:rsidP="00114C63">
      <w:pPr>
        <w:pStyle w:val="Corpsdetexte"/>
        <w:spacing w:before="3" w:line="232" w:lineRule="auto"/>
        <w:rPr>
          <w:rFonts w:asciiTheme="minorHAnsi" w:hAnsiTheme="minorHAnsi" w:cstheme="minorHAnsi"/>
        </w:rPr>
      </w:pPr>
      <w:r w:rsidRPr="00114C63">
        <w:rPr>
          <w:rFonts w:asciiTheme="minorHAnsi" w:hAnsiTheme="minorHAnsi" w:cstheme="minorHAnsi"/>
          <w:b/>
          <w:w w:val="95"/>
        </w:rPr>
        <w:t>Prête</w:t>
      </w:r>
      <w:r w:rsidRPr="00114C63">
        <w:rPr>
          <w:rFonts w:asciiTheme="minorHAnsi" w:hAnsiTheme="minorHAnsi" w:cstheme="minorHAnsi"/>
          <w:b/>
          <w:spacing w:val="-8"/>
          <w:w w:val="95"/>
        </w:rPr>
        <w:t xml:space="preserve"> </w:t>
      </w:r>
      <w:r w:rsidRPr="00114C63">
        <w:rPr>
          <w:rFonts w:asciiTheme="minorHAnsi" w:hAnsiTheme="minorHAnsi" w:cstheme="minorHAnsi"/>
          <w:b/>
          <w:w w:val="95"/>
        </w:rPr>
        <w:t>(</w:t>
      </w:r>
      <w:proofErr w:type="spellStart"/>
      <w:r w:rsidRPr="00114C63">
        <w:rPr>
          <w:rFonts w:asciiTheme="minorHAnsi" w:hAnsiTheme="minorHAnsi" w:cstheme="minorHAnsi"/>
          <w:b/>
          <w:w w:val="95"/>
        </w:rPr>
        <w:t>Ready</w:t>
      </w:r>
      <w:proofErr w:type="spellEnd"/>
      <w:r w:rsidRPr="00114C63">
        <w:rPr>
          <w:rFonts w:asciiTheme="minorHAnsi" w:hAnsiTheme="minorHAnsi" w:cstheme="minorHAnsi"/>
          <w:b/>
          <w:w w:val="95"/>
        </w:rPr>
        <w:t>)</w:t>
      </w:r>
      <w:r w:rsidRPr="00114C63">
        <w:rPr>
          <w:rFonts w:asciiTheme="minorHAnsi" w:hAnsiTheme="minorHAnsi" w:cstheme="minorHAnsi"/>
          <w:b/>
          <w:spacing w:val="-9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: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une</w:t>
      </w:r>
      <w:r w:rsidRPr="00114C63">
        <w:rPr>
          <w:rFonts w:asciiTheme="minorHAnsi" w:hAnsiTheme="minorHAnsi" w:cstheme="minorHAnsi"/>
          <w:spacing w:val="-11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tâche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qui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possède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toutes</w:t>
      </w:r>
      <w:r w:rsidRPr="00114C63">
        <w:rPr>
          <w:rFonts w:asciiTheme="minorHAnsi" w:hAnsiTheme="minorHAnsi" w:cstheme="minorHAnsi"/>
          <w:spacing w:val="-11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les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ressources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nécessaires</w:t>
      </w:r>
      <w:r w:rsidRPr="00114C63">
        <w:rPr>
          <w:rFonts w:asciiTheme="minorHAnsi" w:hAnsiTheme="minorHAnsi" w:cstheme="minorHAnsi"/>
          <w:spacing w:val="-11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à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son</w:t>
      </w:r>
      <w:r w:rsidRPr="00114C63">
        <w:rPr>
          <w:rFonts w:asciiTheme="minorHAnsi" w:hAnsiTheme="minorHAnsi" w:cstheme="minorHAnsi"/>
          <w:spacing w:val="-11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exécution.</w:t>
      </w:r>
      <w:r w:rsidRPr="00114C63">
        <w:rPr>
          <w:rFonts w:asciiTheme="minorHAnsi" w:hAnsiTheme="minorHAnsi" w:cstheme="minorHAnsi"/>
          <w:spacing w:val="-9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Elle</w:t>
      </w:r>
      <w:r w:rsidRPr="00114C63">
        <w:rPr>
          <w:rFonts w:asciiTheme="minorHAnsi" w:hAnsiTheme="minorHAnsi" w:cstheme="minorHAnsi"/>
          <w:spacing w:val="-11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lui</w:t>
      </w:r>
      <w:r w:rsidRPr="00114C63">
        <w:rPr>
          <w:rFonts w:asciiTheme="minorHAnsi" w:hAnsiTheme="minorHAnsi" w:cstheme="minorHAnsi"/>
          <w:spacing w:val="-10"/>
          <w:w w:val="95"/>
        </w:rPr>
        <w:t xml:space="preserve"> </w:t>
      </w:r>
      <w:r w:rsidRPr="00114C63">
        <w:rPr>
          <w:rFonts w:asciiTheme="minorHAnsi" w:hAnsiTheme="minorHAnsi" w:cstheme="minorHAnsi"/>
          <w:w w:val="95"/>
        </w:rPr>
        <w:t>manque</w:t>
      </w:r>
      <w:r w:rsidRPr="00114C63">
        <w:rPr>
          <w:rFonts w:asciiTheme="minorHAnsi" w:hAnsiTheme="minorHAnsi" w:cstheme="minorHAnsi"/>
          <w:spacing w:val="-62"/>
          <w:w w:val="95"/>
        </w:rPr>
        <w:t xml:space="preserve"> </w:t>
      </w:r>
      <w:r w:rsidRPr="00114C63">
        <w:rPr>
          <w:rFonts w:asciiTheme="minorHAnsi" w:hAnsiTheme="minorHAnsi" w:cstheme="minorHAnsi"/>
        </w:rPr>
        <w:t>seulement</w:t>
      </w:r>
      <w:r w:rsidRPr="00114C63">
        <w:rPr>
          <w:rFonts w:asciiTheme="minorHAnsi" w:hAnsiTheme="minorHAnsi" w:cstheme="minorHAnsi"/>
          <w:spacing w:val="-8"/>
        </w:rPr>
        <w:t xml:space="preserve"> </w:t>
      </w:r>
      <w:r w:rsidRPr="00114C63">
        <w:rPr>
          <w:rFonts w:asciiTheme="minorHAnsi" w:hAnsiTheme="minorHAnsi" w:cstheme="minorHAnsi"/>
        </w:rPr>
        <w:t>le</w:t>
      </w:r>
      <w:r w:rsidRPr="00114C63">
        <w:rPr>
          <w:rFonts w:asciiTheme="minorHAnsi" w:hAnsiTheme="minorHAnsi" w:cstheme="minorHAnsi"/>
          <w:spacing w:val="-6"/>
        </w:rPr>
        <w:t xml:space="preserve"> </w:t>
      </w:r>
      <w:r w:rsidRPr="00114C63">
        <w:rPr>
          <w:rFonts w:asciiTheme="minorHAnsi" w:hAnsiTheme="minorHAnsi" w:cstheme="minorHAnsi"/>
        </w:rPr>
        <w:t>processeur.</w:t>
      </w:r>
    </w:p>
    <w:p w14:paraId="45504F90" w14:textId="77777777" w:rsidR="00114C63" w:rsidRPr="00114C63" w:rsidRDefault="00114C63" w:rsidP="00114C63">
      <w:pPr>
        <w:pStyle w:val="Corpsdetexte"/>
        <w:spacing w:line="266" w:lineRule="exact"/>
        <w:rPr>
          <w:rFonts w:asciiTheme="minorHAnsi" w:hAnsiTheme="minorHAnsi" w:cstheme="minorHAnsi"/>
        </w:rPr>
      </w:pPr>
      <w:r w:rsidRPr="00114C63">
        <w:rPr>
          <w:rFonts w:asciiTheme="minorHAnsi" w:hAnsiTheme="minorHAnsi" w:cstheme="minorHAnsi"/>
          <w:b/>
          <w:w w:val="90"/>
        </w:rPr>
        <w:t>Active</w:t>
      </w:r>
      <w:r w:rsidRPr="00114C63">
        <w:rPr>
          <w:rFonts w:asciiTheme="minorHAnsi" w:hAnsiTheme="minorHAnsi" w:cstheme="minorHAnsi"/>
          <w:b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b/>
          <w:w w:val="90"/>
        </w:rPr>
        <w:t>(Running)</w:t>
      </w:r>
      <w:r w:rsidRPr="00114C63">
        <w:rPr>
          <w:rFonts w:asciiTheme="minorHAnsi" w:hAnsiTheme="minorHAnsi" w:cstheme="minorHAnsi"/>
          <w:b/>
          <w:spacing w:val="16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: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Tâche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en</w:t>
      </w:r>
      <w:r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cours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d’exécution,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elle</w:t>
      </w:r>
      <w:r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est</w:t>
      </w:r>
      <w:r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actuellement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en</w:t>
      </w:r>
      <w:r w:rsidRPr="00114C63">
        <w:rPr>
          <w:rFonts w:asciiTheme="minorHAnsi" w:hAnsiTheme="minorHAnsi" w:cstheme="minorHAnsi"/>
          <w:spacing w:val="13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possession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du</w:t>
      </w:r>
      <w:r w:rsidRPr="00114C63">
        <w:rPr>
          <w:rFonts w:asciiTheme="minorHAnsi" w:hAnsiTheme="minorHAnsi" w:cstheme="minorHAnsi"/>
          <w:spacing w:val="12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processeur.</w:t>
      </w:r>
    </w:p>
    <w:p w14:paraId="35091743" w14:textId="77777777" w:rsidR="00114C63" w:rsidRPr="00114C63" w:rsidRDefault="00114C63" w:rsidP="00114C63">
      <w:pPr>
        <w:pStyle w:val="Corpsdetexte"/>
        <w:spacing w:before="2" w:line="232" w:lineRule="auto"/>
        <w:ind w:left="114" w:right="129"/>
        <w:rPr>
          <w:rFonts w:asciiTheme="minorHAnsi" w:hAnsiTheme="minorHAnsi" w:cstheme="minorHAnsi"/>
        </w:rPr>
      </w:pPr>
      <w:r w:rsidRPr="00114C63">
        <w:rPr>
          <w:rFonts w:asciiTheme="minorHAnsi" w:hAnsiTheme="minorHAnsi" w:cstheme="minorHAnsi"/>
          <w:b/>
          <w:w w:val="90"/>
        </w:rPr>
        <w:t>Attente</w:t>
      </w:r>
      <w:r w:rsidRPr="00114C63">
        <w:rPr>
          <w:rFonts w:asciiTheme="minorHAnsi" w:hAnsiTheme="minorHAnsi" w:cstheme="minorHAnsi"/>
          <w:b/>
          <w:spacing w:val="17"/>
          <w:w w:val="90"/>
        </w:rPr>
        <w:t xml:space="preserve"> </w:t>
      </w:r>
      <w:r w:rsidRPr="00114C63">
        <w:rPr>
          <w:rFonts w:asciiTheme="minorHAnsi" w:hAnsiTheme="minorHAnsi" w:cstheme="minorHAnsi"/>
          <w:b/>
          <w:w w:val="90"/>
        </w:rPr>
        <w:t>(</w:t>
      </w:r>
      <w:proofErr w:type="spellStart"/>
      <w:r w:rsidRPr="00114C63">
        <w:rPr>
          <w:rFonts w:asciiTheme="minorHAnsi" w:hAnsiTheme="minorHAnsi" w:cstheme="minorHAnsi"/>
          <w:b/>
          <w:w w:val="90"/>
        </w:rPr>
        <w:t>Blocked</w:t>
      </w:r>
      <w:proofErr w:type="spellEnd"/>
      <w:r w:rsidRPr="00114C63">
        <w:rPr>
          <w:rFonts w:asciiTheme="minorHAnsi" w:hAnsiTheme="minorHAnsi" w:cstheme="minorHAnsi"/>
          <w:b/>
          <w:w w:val="90"/>
        </w:rPr>
        <w:t>)</w:t>
      </w:r>
      <w:r w:rsidRPr="00114C63">
        <w:rPr>
          <w:rFonts w:asciiTheme="minorHAnsi" w:hAnsiTheme="minorHAnsi" w:cstheme="minorHAnsi"/>
          <w:b/>
          <w:spacing w:val="17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:</w:t>
      </w:r>
      <w:r w:rsidRPr="00114C63">
        <w:rPr>
          <w:rFonts w:asciiTheme="minorHAnsi" w:hAnsiTheme="minorHAnsi" w:cstheme="minorHAnsi"/>
          <w:spacing w:val="14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Tâche</w:t>
      </w:r>
      <w:r w:rsidRPr="00114C63">
        <w:rPr>
          <w:rFonts w:asciiTheme="minorHAnsi" w:hAnsiTheme="minorHAnsi" w:cstheme="minorHAnsi"/>
          <w:spacing w:val="16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en</w:t>
      </w:r>
      <w:r w:rsidRPr="00114C63">
        <w:rPr>
          <w:rFonts w:asciiTheme="minorHAnsi" w:hAnsiTheme="minorHAnsi" w:cstheme="minorHAnsi"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attente</w:t>
      </w:r>
      <w:r w:rsidRPr="00114C63">
        <w:rPr>
          <w:rFonts w:asciiTheme="minorHAnsi" w:hAnsiTheme="minorHAnsi" w:cstheme="minorHAnsi"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d’un</w:t>
      </w:r>
      <w:r w:rsidRPr="00114C63">
        <w:rPr>
          <w:rFonts w:asciiTheme="minorHAnsi" w:hAnsiTheme="minorHAnsi" w:cstheme="minorHAnsi"/>
          <w:spacing w:val="14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événement</w:t>
      </w:r>
      <w:r w:rsidRPr="00114C63">
        <w:rPr>
          <w:rFonts w:asciiTheme="minorHAnsi" w:hAnsiTheme="minorHAnsi" w:cstheme="minorHAnsi"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(queue</w:t>
      </w:r>
      <w:r w:rsidRPr="00114C63">
        <w:rPr>
          <w:rFonts w:asciiTheme="minorHAnsi" w:hAnsiTheme="minorHAnsi" w:cstheme="minorHAnsi"/>
          <w:spacing w:val="16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de</w:t>
      </w:r>
      <w:r w:rsidRPr="00114C63">
        <w:rPr>
          <w:rFonts w:asciiTheme="minorHAnsi" w:hAnsiTheme="minorHAnsi" w:cstheme="minorHAnsi"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messages,</w:t>
      </w:r>
      <w:r w:rsidRPr="00114C63">
        <w:rPr>
          <w:rFonts w:asciiTheme="minorHAnsi" w:hAnsiTheme="minorHAnsi" w:cstheme="minorHAnsi"/>
          <w:spacing w:val="14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sémaphores,</w:t>
      </w:r>
      <w:r w:rsidRPr="00114C63">
        <w:rPr>
          <w:rFonts w:asciiTheme="minorHAnsi" w:hAnsiTheme="minorHAnsi" w:cstheme="minorHAnsi"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timeout</w:t>
      </w:r>
      <w:r w:rsidRPr="00114C63">
        <w:rPr>
          <w:rFonts w:asciiTheme="minorHAnsi" w:hAnsiTheme="minorHAnsi" w:cstheme="minorHAnsi"/>
          <w:spacing w:val="15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...).</w:t>
      </w:r>
      <w:r w:rsidRPr="00114C63">
        <w:rPr>
          <w:rFonts w:asciiTheme="minorHAnsi" w:hAnsiTheme="minorHAnsi" w:cstheme="minorHAnsi"/>
          <w:spacing w:val="17"/>
          <w:w w:val="90"/>
        </w:rPr>
        <w:t xml:space="preserve"> </w:t>
      </w:r>
      <w:r w:rsidRPr="00114C63">
        <w:rPr>
          <w:rFonts w:asciiTheme="minorHAnsi" w:hAnsiTheme="minorHAnsi" w:cstheme="minorHAnsi"/>
          <w:w w:val="90"/>
        </w:rPr>
        <w:t>Une</w:t>
      </w:r>
      <w:r w:rsidRPr="00114C63">
        <w:rPr>
          <w:rFonts w:asciiTheme="minorHAnsi" w:hAnsiTheme="minorHAnsi" w:cstheme="minorHAnsi"/>
          <w:spacing w:val="-59"/>
          <w:w w:val="90"/>
        </w:rPr>
        <w:t xml:space="preserve"> </w:t>
      </w:r>
      <w:r w:rsidRPr="00114C63">
        <w:rPr>
          <w:rFonts w:asciiTheme="minorHAnsi" w:hAnsiTheme="minorHAnsi" w:cstheme="minorHAnsi"/>
        </w:rPr>
        <w:t>fois</w:t>
      </w:r>
      <w:r w:rsidRPr="00114C63">
        <w:rPr>
          <w:rFonts w:asciiTheme="minorHAnsi" w:hAnsiTheme="minorHAnsi" w:cstheme="minorHAnsi"/>
          <w:spacing w:val="-12"/>
        </w:rPr>
        <w:t xml:space="preserve"> </w:t>
      </w:r>
      <w:r w:rsidRPr="00114C63">
        <w:rPr>
          <w:rFonts w:asciiTheme="minorHAnsi" w:hAnsiTheme="minorHAnsi" w:cstheme="minorHAnsi"/>
        </w:rPr>
        <w:t>l'événement</w:t>
      </w:r>
      <w:r w:rsidRPr="00114C63">
        <w:rPr>
          <w:rFonts w:asciiTheme="minorHAnsi" w:hAnsiTheme="minorHAnsi" w:cstheme="minorHAnsi"/>
          <w:spacing w:val="-13"/>
        </w:rPr>
        <w:t xml:space="preserve"> </w:t>
      </w:r>
      <w:r w:rsidRPr="00114C63">
        <w:rPr>
          <w:rFonts w:asciiTheme="minorHAnsi" w:hAnsiTheme="minorHAnsi" w:cstheme="minorHAnsi"/>
        </w:rPr>
        <w:t>arrivé,</w:t>
      </w:r>
      <w:r w:rsidRPr="00114C63">
        <w:rPr>
          <w:rFonts w:asciiTheme="minorHAnsi" w:hAnsiTheme="minorHAnsi" w:cstheme="minorHAnsi"/>
          <w:spacing w:val="-12"/>
        </w:rPr>
        <w:t xml:space="preserve"> </w:t>
      </w:r>
      <w:r w:rsidRPr="00114C63">
        <w:rPr>
          <w:rFonts w:asciiTheme="minorHAnsi" w:hAnsiTheme="minorHAnsi" w:cstheme="minorHAnsi"/>
        </w:rPr>
        <w:t>la</w:t>
      </w:r>
      <w:r w:rsidRPr="00114C63">
        <w:rPr>
          <w:rFonts w:asciiTheme="minorHAnsi" w:hAnsiTheme="minorHAnsi" w:cstheme="minorHAnsi"/>
          <w:spacing w:val="-11"/>
        </w:rPr>
        <w:t xml:space="preserve"> </w:t>
      </w:r>
      <w:r w:rsidRPr="00114C63">
        <w:rPr>
          <w:rFonts w:asciiTheme="minorHAnsi" w:hAnsiTheme="minorHAnsi" w:cstheme="minorHAnsi"/>
        </w:rPr>
        <w:t>tâche</w:t>
      </w:r>
      <w:r w:rsidRPr="00114C63">
        <w:rPr>
          <w:rFonts w:asciiTheme="minorHAnsi" w:hAnsiTheme="minorHAnsi" w:cstheme="minorHAnsi"/>
          <w:spacing w:val="-12"/>
        </w:rPr>
        <w:t xml:space="preserve"> </w:t>
      </w:r>
      <w:r w:rsidRPr="00114C63">
        <w:rPr>
          <w:rFonts w:asciiTheme="minorHAnsi" w:hAnsiTheme="minorHAnsi" w:cstheme="minorHAnsi"/>
        </w:rPr>
        <w:t>concernée</w:t>
      </w:r>
      <w:r w:rsidRPr="00114C63">
        <w:rPr>
          <w:rFonts w:asciiTheme="minorHAnsi" w:hAnsiTheme="minorHAnsi" w:cstheme="minorHAnsi"/>
          <w:spacing w:val="-13"/>
        </w:rPr>
        <w:t xml:space="preserve"> </w:t>
      </w:r>
      <w:r w:rsidRPr="00114C63">
        <w:rPr>
          <w:rFonts w:asciiTheme="minorHAnsi" w:hAnsiTheme="minorHAnsi" w:cstheme="minorHAnsi"/>
        </w:rPr>
        <w:t>repasse</w:t>
      </w:r>
      <w:r w:rsidRPr="00114C63">
        <w:rPr>
          <w:rFonts w:asciiTheme="minorHAnsi" w:hAnsiTheme="minorHAnsi" w:cstheme="minorHAnsi"/>
          <w:spacing w:val="-11"/>
        </w:rPr>
        <w:t xml:space="preserve"> </w:t>
      </w:r>
      <w:r w:rsidRPr="00114C63">
        <w:rPr>
          <w:rFonts w:asciiTheme="minorHAnsi" w:hAnsiTheme="minorHAnsi" w:cstheme="minorHAnsi"/>
        </w:rPr>
        <w:t>alors</w:t>
      </w:r>
      <w:r w:rsidRPr="00114C63">
        <w:rPr>
          <w:rFonts w:asciiTheme="minorHAnsi" w:hAnsiTheme="minorHAnsi" w:cstheme="minorHAnsi"/>
          <w:spacing w:val="-12"/>
        </w:rPr>
        <w:t xml:space="preserve"> </w:t>
      </w:r>
      <w:r w:rsidRPr="00114C63">
        <w:rPr>
          <w:rFonts w:asciiTheme="minorHAnsi" w:hAnsiTheme="minorHAnsi" w:cstheme="minorHAnsi"/>
        </w:rPr>
        <w:t>à</w:t>
      </w:r>
      <w:r w:rsidRPr="00114C63">
        <w:rPr>
          <w:rFonts w:asciiTheme="minorHAnsi" w:hAnsiTheme="minorHAnsi" w:cstheme="minorHAnsi"/>
          <w:spacing w:val="-13"/>
        </w:rPr>
        <w:t xml:space="preserve"> </w:t>
      </w:r>
      <w:r w:rsidRPr="00114C63">
        <w:rPr>
          <w:rFonts w:asciiTheme="minorHAnsi" w:hAnsiTheme="minorHAnsi" w:cstheme="minorHAnsi"/>
        </w:rPr>
        <w:t>l'état</w:t>
      </w:r>
      <w:r w:rsidRPr="00114C63">
        <w:rPr>
          <w:rFonts w:asciiTheme="minorHAnsi" w:hAnsiTheme="minorHAnsi" w:cstheme="minorHAnsi"/>
          <w:spacing w:val="-10"/>
        </w:rPr>
        <w:t xml:space="preserve"> </w:t>
      </w:r>
      <w:r w:rsidRPr="00114C63">
        <w:rPr>
          <w:rFonts w:asciiTheme="minorHAnsi" w:hAnsiTheme="minorHAnsi" w:cstheme="minorHAnsi"/>
        </w:rPr>
        <w:t>prêt.</w:t>
      </w:r>
    </w:p>
    <w:p w14:paraId="38CE37E9" w14:textId="7911B17B" w:rsidR="00114C63" w:rsidRDefault="00114C63" w:rsidP="00114C63">
      <w:pPr>
        <w:pStyle w:val="Corpsdetexte"/>
        <w:spacing w:before="3" w:after="3" w:line="232" w:lineRule="auto"/>
        <w:ind w:left="114" w:right="127"/>
        <w:rPr>
          <w:rFonts w:asciiTheme="minorHAnsi" w:hAnsiTheme="minorHAnsi" w:cstheme="minorHAnsi"/>
          <w:b/>
        </w:rPr>
      </w:pPr>
      <w:r w:rsidRPr="00114C63">
        <w:rPr>
          <w:rFonts w:asciiTheme="minorHAnsi" w:hAnsiTheme="minorHAnsi" w:cstheme="minorHAnsi"/>
          <w:b/>
        </w:rPr>
        <w:t>Suspendu</w:t>
      </w:r>
      <w:r w:rsidRPr="00114C63">
        <w:rPr>
          <w:rFonts w:asciiTheme="minorHAnsi" w:hAnsiTheme="minorHAnsi" w:cstheme="minorHAnsi"/>
          <w:b/>
          <w:spacing w:val="14"/>
        </w:rPr>
        <w:t xml:space="preserve"> </w:t>
      </w:r>
      <w:r w:rsidRPr="00114C63">
        <w:rPr>
          <w:rFonts w:asciiTheme="minorHAnsi" w:hAnsiTheme="minorHAnsi" w:cstheme="minorHAnsi"/>
          <w:b/>
        </w:rPr>
        <w:t>(</w:t>
      </w:r>
      <w:proofErr w:type="spellStart"/>
      <w:r w:rsidRPr="00114C63">
        <w:rPr>
          <w:rFonts w:asciiTheme="minorHAnsi" w:hAnsiTheme="minorHAnsi" w:cstheme="minorHAnsi"/>
          <w:b/>
        </w:rPr>
        <w:t>Suspended</w:t>
      </w:r>
      <w:proofErr w:type="spellEnd"/>
      <w:r w:rsidRPr="00114C63">
        <w:rPr>
          <w:rFonts w:asciiTheme="minorHAnsi" w:hAnsiTheme="minorHAnsi" w:cstheme="minorHAnsi"/>
          <w:b/>
        </w:rPr>
        <w:t>)</w:t>
      </w:r>
      <w:r w:rsidRPr="00114C63">
        <w:rPr>
          <w:rFonts w:asciiTheme="minorHAnsi" w:hAnsiTheme="minorHAnsi" w:cstheme="minorHAnsi"/>
          <w:b/>
          <w:spacing w:val="15"/>
        </w:rPr>
        <w:t xml:space="preserve"> </w:t>
      </w:r>
      <w:r w:rsidRPr="00114C63">
        <w:rPr>
          <w:rFonts w:asciiTheme="minorHAnsi" w:hAnsiTheme="minorHAnsi" w:cstheme="minorHAnsi"/>
        </w:rPr>
        <w:t>: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tâche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à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l’état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dormant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;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elle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ne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fait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pas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partie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de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l’ensemble</w:t>
      </w:r>
      <w:r w:rsidRPr="00114C63">
        <w:rPr>
          <w:rFonts w:asciiTheme="minorHAnsi" w:hAnsiTheme="minorHAnsi" w:cstheme="minorHAnsi"/>
          <w:spacing w:val="12"/>
        </w:rPr>
        <w:t xml:space="preserve"> </w:t>
      </w:r>
      <w:r w:rsidRPr="00114C63">
        <w:rPr>
          <w:rFonts w:asciiTheme="minorHAnsi" w:hAnsiTheme="minorHAnsi" w:cstheme="minorHAnsi"/>
        </w:rPr>
        <w:t>des</w:t>
      </w:r>
      <w:r w:rsidRPr="00114C63">
        <w:rPr>
          <w:rFonts w:asciiTheme="minorHAnsi" w:hAnsiTheme="minorHAnsi" w:cstheme="minorHAnsi"/>
          <w:spacing w:val="13"/>
        </w:rPr>
        <w:t xml:space="preserve"> </w:t>
      </w:r>
      <w:r w:rsidRPr="00114C63">
        <w:rPr>
          <w:rFonts w:asciiTheme="minorHAnsi" w:hAnsiTheme="minorHAnsi" w:cstheme="minorHAnsi"/>
        </w:rPr>
        <w:t>tâches</w:t>
      </w:r>
      <w:r w:rsidRPr="00114C63">
        <w:rPr>
          <w:rFonts w:asciiTheme="minorHAnsi" w:hAnsiTheme="minorHAnsi" w:cstheme="minorHAnsi"/>
          <w:spacing w:val="-66"/>
        </w:rPr>
        <w:t xml:space="preserve"> </w:t>
      </w:r>
      <w:r w:rsidRPr="00114C63">
        <w:rPr>
          <w:rFonts w:asciiTheme="minorHAnsi" w:hAnsiTheme="minorHAnsi" w:cstheme="minorHAnsi"/>
        </w:rPr>
        <w:t>ordonnançables</w:t>
      </w:r>
      <w:r w:rsidRPr="00114C63">
        <w:rPr>
          <w:rFonts w:asciiTheme="minorHAnsi" w:hAnsiTheme="minorHAnsi" w:cstheme="minorHAnsi"/>
          <w:b/>
        </w:rPr>
        <w:t>.</w:t>
      </w:r>
    </w:p>
    <w:p w14:paraId="36D2B405" w14:textId="77777777" w:rsidR="00E877E4" w:rsidRPr="00114C63" w:rsidRDefault="00E877E4" w:rsidP="00114C63">
      <w:pPr>
        <w:pStyle w:val="Corpsdetexte"/>
        <w:spacing w:before="3" w:after="3" w:line="232" w:lineRule="auto"/>
        <w:ind w:left="114" w:right="127"/>
        <w:rPr>
          <w:rFonts w:asciiTheme="minorHAnsi" w:hAnsiTheme="minorHAnsi" w:cstheme="minorHAnsi"/>
          <w:b/>
        </w:rPr>
      </w:pPr>
    </w:p>
    <w:p w14:paraId="6EEC0D31" w14:textId="77777777" w:rsidR="00E877E4" w:rsidRDefault="00E877E4" w:rsidP="00E877E4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55488702" wp14:editId="488F3461">
            <wp:extent cx="3994150" cy="299451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42" cy="30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1912" w14:textId="3E303D9E" w:rsidR="004D4230" w:rsidRDefault="00E877E4" w:rsidP="00E877E4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:état des taches </w:t>
      </w:r>
    </w:p>
    <w:p w14:paraId="5BB8A6CC" w14:textId="55E3B620" w:rsidR="00746BF4" w:rsidRDefault="00746BF4" w:rsidP="00746BF4"/>
    <w:p w14:paraId="066CDA8F" w14:textId="7F46F157" w:rsidR="00746BF4" w:rsidRPr="00425249" w:rsidRDefault="00746BF4" w:rsidP="00425249">
      <w:pPr>
        <w:pStyle w:val="Paragraphedeliste"/>
        <w:numPr>
          <w:ilvl w:val="0"/>
          <w:numId w:val="7"/>
        </w:numPr>
        <w:rPr>
          <w:rFonts w:cstheme="minorHAnsi"/>
        </w:rPr>
      </w:pPr>
      <w:r>
        <w:lastRenderedPageBreak/>
        <w:t xml:space="preserve">Tache 1 : </w:t>
      </w:r>
      <w:proofErr w:type="spellStart"/>
      <w:r>
        <w:t>stepperHandle</w:t>
      </w:r>
      <w:proofErr w:type="spellEnd"/>
      <w:r w:rsidR="00425249">
        <w:t xml:space="preserve"> : </w:t>
      </w:r>
    </w:p>
    <w:p w14:paraId="5FA5941C" w14:textId="3D04B6B4" w:rsidR="00425249" w:rsidRPr="00425249" w:rsidRDefault="00425249" w:rsidP="00425249">
      <w:pPr>
        <w:pStyle w:val="Paragraphedeliste"/>
        <w:ind w:left="787"/>
        <w:rPr>
          <w:rFonts w:cstheme="minorHAnsi"/>
        </w:rPr>
      </w:pPr>
      <w:r>
        <w:t>Cette tache dispose la priorité maximale (</w:t>
      </w:r>
      <w:proofErr w:type="spellStart"/>
      <w:r w:rsidR="00DF64B4" w:rsidRPr="00DF64B4">
        <w:rPr>
          <w:rFonts w:cstheme="minorHAnsi"/>
          <w:color w:val="24292F"/>
          <w:shd w:val="clear" w:color="auto" w:fill="FFFFFF"/>
        </w:rPr>
        <w:t>osPriority</w:t>
      </w:r>
      <w:r w:rsidR="00920EBF">
        <w:rPr>
          <w:rFonts w:cstheme="minorHAnsi"/>
          <w:color w:val="24292F"/>
          <w:shd w:val="clear" w:color="auto" w:fill="FFFFFF"/>
        </w:rPr>
        <w:t>H</w:t>
      </w:r>
      <w:r w:rsidR="00384C25">
        <w:rPr>
          <w:rFonts w:cstheme="minorHAnsi"/>
          <w:color w:val="24292F"/>
          <w:shd w:val="clear" w:color="auto" w:fill="FFFFFF"/>
        </w:rPr>
        <w:t>igh</w:t>
      </w:r>
      <w:proofErr w:type="spellEnd"/>
      <w:r w:rsidR="00DF64B4">
        <w:rPr>
          <w:rFonts w:cstheme="minorHAnsi"/>
        </w:rPr>
        <w:t xml:space="preserve">) car elle gère le moteur pas à pas qui est le cœur du projet et tous les autres services fonctionnent en fonction de son état et de son avancement. </w:t>
      </w:r>
    </w:p>
    <w:p w14:paraId="28F34216" w14:textId="23C1595A" w:rsidR="00425249" w:rsidRPr="00DF64B4" w:rsidRDefault="00425249" w:rsidP="00425249">
      <w:pPr>
        <w:pStyle w:val="Paragraphedeliste"/>
        <w:numPr>
          <w:ilvl w:val="0"/>
          <w:numId w:val="7"/>
        </w:numPr>
        <w:rPr>
          <w:rFonts w:cstheme="minorHAnsi"/>
        </w:rPr>
      </w:pPr>
      <w:r>
        <w:t xml:space="preserve">Tache 2 : </w:t>
      </w:r>
      <w:proofErr w:type="spellStart"/>
      <w:r w:rsidR="00C05B50">
        <w:t>IHMHandle</w:t>
      </w:r>
      <w:proofErr w:type="spellEnd"/>
      <w:r w:rsidR="00C05B50">
        <w:t xml:space="preserve"> </w:t>
      </w:r>
      <w:r w:rsidR="00DF64B4">
        <w:t>:</w:t>
      </w:r>
    </w:p>
    <w:p w14:paraId="4FC08934" w14:textId="06A9DC99" w:rsidR="00A76B87" w:rsidRPr="00A76B87" w:rsidRDefault="00DF64B4" w:rsidP="00A76B87">
      <w:pPr>
        <w:pStyle w:val="Paragraphedeliste"/>
        <w:ind w:left="787"/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Cette tache dispose comme priorité </w:t>
      </w:r>
      <w:r w:rsidR="00C05B50">
        <w:rPr>
          <w:rFonts w:cstheme="minorHAnsi"/>
        </w:rPr>
        <w:t>(</w:t>
      </w:r>
      <w:proofErr w:type="spellStart"/>
      <w:r w:rsidR="00C05B50">
        <w:rPr>
          <w:rFonts w:ascii="Consolas" w:hAnsi="Consolas"/>
          <w:color w:val="24292F"/>
          <w:sz w:val="18"/>
          <w:szCs w:val="18"/>
          <w:shd w:val="clear" w:color="auto" w:fill="FFFFFF"/>
        </w:rPr>
        <w:t>osPriorityAboveNormal</w:t>
      </w:r>
      <w:proofErr w:type="spellEnd"/>
      <w:r w:rsidR="00C05B50">
        <w:rPr>
          <w:rFonts w:ascii="Consolas" w:hAnsi="Consolas"/>
          <w:color w:val="24292F"/>
          <w:sz w:val="18"/>
          <w:szCs w:val="18"/>
          <w:shd w:val="clear" w:color="auto" w:fill="FFFFFF"/>
        </w:rPr>
        <w:t>),</w:t>
      </w:r>
      <w:r w:rsidR="00A76B8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A76B87" w:rsidRPr="00A76B87">
        <w:rPr>
          <w:rFonts w:cstheme="minorHAnsi"/>
          <w:shd w:val="clear" w:color="auto" w:fill="FFFFFF"/>
        </w:rPr>
        <w:t>elle gère les flux de données entre l’interface homme machine et les autres taches</w:t>
      </w:r>
      <w:r w:rsidR="00A76B87">
        <w:rPr>
          <w:rFonts w:cstheme="minorHAnsi"/>
          <w:shd w:val="clear" w:color="auto" w:fill="FFFFFF"/>
        </w:rPr>
        <w:t>.</w:t>
      </w:r>
    </w:p>
    <w:p w14:paraId="4D065B3A" w14:textId="73986F96" w:rsidR="00425249" w:rsidRPr="00425249" w:rsidRDefault="00425249" w:rsidP="00425249">
      <w:pPr>
        <w:pStyle w:val="Paragraphedeliste"/>
        <w:numPr>
          <w:ilvl w:val="0"/>
          <w:numId w:val="7"/>
        </w:numPr>
        <w:rPr>
          <w:rFonts w:cstheme="minorHAnsi"/>
        </w:rPr>
      </w:pPr>
      <w:r>
        <w:t xml:space="preserve">Tache 3 : </w:t>
      </w:r>
      <w:proofErr w:type="spellStart"/>
      <w:r w:rsidR="00C05B50">
        <w:t>ConnectivityHandle</w:t>
      </w:r>
      <w:proofErr w:type="spellEnd"/>
      <w:r w:rsidR="00C05B50">
        <w:t xml:space="preserve"> : </w:t>
      </w:r>
    </w:p>
    <w:p w14:paraId="1EB144CD" w14:textId="2B03335C" w:rsidR="00425249" w:rsidRPr="00425249" w:rsidRDefault="00425249" w:rsidP="00425249">
      <w:pPr>
        <w:pStyle w:val="Paragraphedeliste"/>
        <w:numPr>
          <w:ilvl w:val="0"/>
          <w:numId w:val="7"/>
        </w:numPr>
        <w:rPr>
          <w:rFonts w:cstheme="minorHAnsi"/>
        </w:rPr>
      </w:pPr>
      <w:r>
        <w:t xml:space="preserve">Tache 4 :  </w:t>
      </w:r>
      <w:proofErr w:type="spellStart"/>
      <w:r>
        <w:t>SensorsHandle</w:t>
      </w:r>
      <w:proofErr w:type="spellEnd"/>
      <w:r>
        <w:t xml:space="preserve"> </w:t>
      </w:r>
    </w:p>
    <w:p w14:paraId="34D6198E" w14:textId="539ADBDA" w:rsidR="00425249" w:rsidRPr="00425249" w:rsidRDefault="00425249" w:rsidP="00425249">
      <w:pPr>
        <w:pStyle w:val="Paragraphedeliste"/>
        <w:numPr>
          <w:ilvl w:val="0"/>
          <w:numId w:val="7"/>
        </w:numPr>
        <w:rPr>
          <w:rFonts w:cstheme="minorHAnsi"/>
        </w:rPr>
      </w:pPr>
      <w:r>
        <w:t xml:space="preserve">Tache 5 : </w:t>
      </w:r>
      <w:proofErr w:type="spellStart"/>
      <w:r>
        <w:t>Battery_manageHandle</w:t>
      </w:r>
      <w:proofErr w:type="spellEnd"/>
      <w:r>
        <w:t xml:space="preserve"> </w:t>
      </w:r>
    </w:p>
    <w:p w14:paraId="3201943C" w14:textId="7E47DFDE" w:rsidR="00515DC3" w:rsidRPr="00752F51" w:rsidRDefault="00515DC3" w:rsidP="00752F51">
      <w:pPr>
        <w:pStyle w:val="Paragraphedeliste"/>
        <w:numPr>
          <w:ilvl w:val="0"/>
          <w:numId w:val="7"/>
        </w:numPr>
        <w:rPr>
          <w:rFonts w:ascii="Microsoft JhengHei" w:eastAsia="Microsoft JhengHei" w:hAnsi="Microsoft JhengHei"/>
          <w:b/>
          <w:bCs/>
          <w:sz w:val="24"/>
          <w:szCs w:val="24"/>
        </w:rPr>
      </w:pPr>
      <w:r w:rsidRPr="00752F51">
        <w:rPr>
          <w:rFonts w:ascii="Microsoft JhengHei" w:eastAsia="Microsoft JhengHei" w:hAnsi="Microsoft JhengHei"/>
          <w:b/>
          <w:bCs/>
          <w:sz w:val="24"/>
          <w:szCs w:val="24"/>
        </w:rPr>
        <w:t xml:space="preserve">Queues </w:t>
      </w:r>
      <w:r w:rsidR="00703864" w:rsidRPr="00752F51">
        <w:rPr>
          <w:rFonts w:ascii="Microsoft JhengHei" w:eastAsia="Microsoft JhengHei" w:hAnsi="Microsoft JhengHei"/>
          <w:b/>
          <w:bCs/>
          <w:sz w:val="24"/>
          <w:szCs w:val="24"/>
        </w:rPr>
        <w:t>(c’est</w:t>
      </w:r>
      <w:r w:rsidRPr="00752F51">
        <w:rPr>
          <w:rFonts w:ascii="Microsoft JhengHei" w:eastAsia="Microsoft JhengHei" w:hAnsi="Microsoft JhengHei"/>
          <w:b/>
          <w:bCs/>
          <w:sz w:val="24"/>
          <w:szCs w:val="24"/>
        </w:rPr>
        <w:t xml:space="preserve"> </w:t>
      </w:r>
      <w:r w:rsidR="00703864" w:rsidRPr="00752F51">
        <w:rPr>
          <w:rFonts w:ascii="Microsoft JhengHei" w:eastAsia="Microsoft JhengHei" w:hAnsi="Microsoft JhengHei"/>
          <w:b/>
          <w:bCs/>
          <w:sz w:val="24"/>
          <w:szCs w:val="24"/>
        </w:rPr>
        <w:t>quoi)</w:t>
      </w:r>
      <w:r w:rsidRPr="00752F51">
        <w:rPr>
          <w:rFonts w:ascii="Microsoft JhengHei" w:eastAsia="Microsoft JhengHei" w:hAnsi="Microsoft JhengHei"/>
          <w:b/>
          <w:bCs/>
          <w:sz w:val="24"/>
          <w:szCs w:val="24"/>
        </w:rPr>
        <w:t xml:space="preserve"> : </w:t>
      </w:r>
    </w:p>
    <w:p w14:paraId="3D21191D" w14:textId="77777777" w:rsidR="00515DC3" w:rsidRPr="00DD0A16" w:rsidRDefault="00515DC3" w:rsidP="00515DC3">
      <w:pPr>
        <w:pStyle w:val="Titre5"/>
        <w:rPr>
          <w:b/>
          <w:bCs/>
        </w:rPr>
      </w:pPr>
    </w:p>
    <w:p w14:paraId="68AA3631" w14:textId="77777777" w:rsidR="000A2A99" w:rsidRPr="00DD0A16" w:rsidRDefault="000A2A99" w:rsidP="000A2A99">
      <w:pPr>
        <w:rPr>
          <w:b/>
          <w:bCs/>
        </w:rPr>
      </w:pPr>
    </w:p>
    <w:p w14:paraId="6EC98155" w14:textId="755D6FC8" w:rsidR="0072087E" w:rsidRPr="00DD0A16" w:rsidRDefault="0072087E" w:rsidP="0072087E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bCs/>
          <w:color w:val="auto"/>
          <w:sz w:val="24"/>
          <w:szCs w:val="24"/>
        </w:rPr>
      </w:pPr>
      <w:bookmarkStart w:id="35" w:name="_Toc101360039"/>
      <w:r w:rsidRPr="00DD0A16">
        <w:rPr>
          <w:rFonts w:ascii="Microsoft JhengHei" w:eastAsia="Microsoft JhengHei" w:hAnsi="Microsoft JhengHei" w:cs="Times New Roman"/>
          <w:b/>
          <w:bCs/>
          <w:color w:val="auto"/>
          <w:sz w:val="24"/>
          <w:szCs w:val="24"/>
        </w:rPr>
        <w:t>Moteur pas à pas</w:t>
      </w:r>
      <w:bookmarkEnd w:id="35"/>
      <w:r w:rsidRPr="00DD0A16">
        <w:rPr>
          <w:rFonts w:ascii="Microsoft JhengHei" w:eastAsia="Microsoft JhengHei" w:hAnsi="Microsoft JhengHei" w:cs="Times New Roman"/>
          <w:b/>
          <w:bCs/>
          <w:color w:val="auto"/>
          <w:sz w:val="24"/>
          <w:szCs w:val="24"/>
        </w:rPr>
        <w:t xml:space="preserve"> </w:t>
      </w:r>
    </w:p>
    <w:p w14:paraId="1C965527" w14:textId="510C70F2" w:rsidR="00437B1A" w:rsidRPr="00DD0A16" w:rsidRDefault="00437B1A" w:rsidP="00437B1A">
      <w:pPr>
        <w:pStyle w:val="Titre4"/>
        <w:numPr>
          <w:ilvl w:val="1"/>
          <w:numId w:val="4"/>
        </w:numPr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</w:pPr>
      <w:r w:rsidRPr="00DD0A16">
        <w:rPr>
          <w:rFonts w:ascii="Microsoft JhengHei" w:eastAsia="Microsoft JhengHei" w:hAnsi="Microsoft JhengHei"/>
          <w:b/>
          <w:bCs/>
          <w:color w:val="auto"/>
          <w:sz w:val="24"/>
          <w:szCs w:val="24"/>
        </w:rPr>
        <w:t>Stepper Moteur Vs Servo :</w:t>
      </w:r>
    </w:p>
    <w:p w14:paraId="77AB373B" w14:textId="6555DA0A" w:rsidR="00437B1A" w:rsidRPr="00DD0A16" w:rsidRDefault="00437B1A" w:rsidP="00437B1A">
      <w:pPr>
        <w:pStyle w:val="Paragraphedeliste"/>
        <w:numPr>
          <w:ilvl w:val="1"/>
          <w:numId w:val="4"/>
        </w:numPr>
        <w:rPr>
          <w:rFonts w:ascii="Microsoft JhengHei" w:eastAsia="Microsoft JhengHei" w:hAnsi="Microsoft JhengHei"/>
          <w:b/>
          <w:bCs/>
          <w:sz w:val="24"/>
          <w:szCs w:val="24"/>
        </w:rPr>
      </w:pPr>
      <w:r w:rsidRPr="00DD0A16">
        <w:rPr>
          <w:rFonts w:ascii="Microsoft JhengHei" w:eastAsia="Microsoft JhengHei" w:hAnsi="Microsoft JhengHei"/>
          <w:b/>
          <w:bCs/>
          <w:sz w:val="24"/>
          <w:szCs w:val="24"/>
        </w:rPr>
        <w:t>Driver :</w:t>
      </w:r>
    </w:p>
    <w:p w14:paraId="299AA194" w14:textId="6A81296A" w:rsidR="00437B1A" w:rsidRPr="00DD0A16" w:rsidRDefault="00437B1A" w:rsidP="00437B1A">
      <w:pPr>
        <w:pStyle w:val="Paragraphedeliste"/>
        <w:numPr>
          <w:ilvl w:val="1"/>
          <w:numId w:val="4"/>
        </w:numPr>
        <w:rPr>
          <w:rFonts w:ascii="Microsoft JhengHei" w:eastAsia="Microsoft JhengHei" w:hAnsi="Microsoft JhengHei"/>
          <w:b/>
          <w:bCs/>
          <w:sz w:val="24"/>
          <w:szCs w:val="24"/>
        </w:rPr>
      </w:pPr>
      <w:r w:rsidRPr="00DD0A16">
        <w:rPr>
          <w:rFonts w:ascii="Microsoft JhengHei" w:eastAsia="Microsoft JhengHei" w:hAnsi="Microsoft JhengHei"/>
          <w:b/>
          <w:bCs/>
          <w:sz w:val="24"/>
          <w:szCs w:val="24"/>
        </w:rPr>
        <w:t xml:space="preserve">Library </w:t>
      </w:r>
      <w:proofErr w:type="gramStart"/>
      <w:r w:rsidRPr="00DD0A16">
        <w:rPr>
          <w:rFonts w:ascii="Microsoft JhengHei" w:eastAsia="Microsoft JhengHei" w:hAnsi="Microsoft JhengHei"/>
          <w:b/>
          <w:bCs/>
          <w:sz w:val="24"/>
          <w:szCs w:val="24"/>
        </w:rPr>
        <w:t>( l6474.</w:t>
      </w:r>
      <w:r w:rsidR="00170336">
        <w:rPr>
          <w:rFonts w:ascii="Microsoft JhengHei" w:eastAsia="Microsoft JhengHei" w:hAnsi="Microsoft JhengHei"/>
          <w:b/>
          <w:bCs/>
          <w:sz w:val="24"/>
          <w:szCs w:val="24"/>
        </w:rPr>
        <w:t>C</w:t>
      </w:r>
      <w:proofErr w:type="gramEnd"/>
      <w:r w:rsidRPr="00DD0A16">
        <w:rPr>
          <w:rFonts w:ascii="Microsoft JhengHei" w:eastAsia="Microsoft JhengHei" w:hAnsi="Microsoft JhengHei"/>
          <w:b/>
          <w:bCs/>
          <w:sz w:val="24"/>
          <w:szCs w:val="24"/>
        </w:rPr>
        <w:t>) :</w:t>
      </w:r>
    </w:p>
    <w:p w14:paraId="68426055" w14:textId="316FFCFA" w:rsidR="00437B1A" w:rsidRPr="00DD0A16" w:rsidRDefault="00437B1A" w:rsidP="00437B1A">
      <w:pPr>
        <w:pStyle w:val="Paragraphedeliste"/>
        <w:numPr>
          <w:ilvl w:val="1"/>
          <w:numId w:val="4"/>
        </w:numPr>
        <w:rPr>
          <w:rFonts w:ascii="Microsoft JhengHei" w:eastAsia="Microsoft JhengHei" w:hAnsi="Microsoft JhengHei"/>
          <w:b/>
          <w:bCs/>
          <w:sz w:val="24"/>
          <w:szCs w:val="24"/>
        </w:rPr>
      </w:pPr>
      <w:r w:rsidRPr="00DD0A16">
        <w:rPr>
          <w:rFonts w:ascii="Microsoft JhengHei" w:eastAsia="Microsoft JhengHei" w:hAnsi="Microsoft JhengHei"/>
          <w:b/>
          <w:bCs/>
          <w:sz w:val="24"/>
          <w:szCs w:val="24"/>
        </w:rPr>
        <w:t xml:space="preserve">Interruption : </w:t>
      </w:r>
    </w:p>
    <w:p w14:paraId="3048DCE3" w14:textId="35CAE30E" w:rsidR="00437B1A" w:rsidRPr="00DD0A16" w:rsidRDefault="00437B1A" w:rsidP="00437B1A">
      <w:pPr>
        <w:pStyle w:val="Paragraphedeliste"/>
        <w:numPr>
          <w:ilvl w:val="1"/>
          <w:numId w:val="4"/>
        </w:numPr>
        <w:rPr>
          <w:rFonts w:ascii="Microsoft JhengHei" w:eastAsia="Microsoft JhengHei" w:hAnsi="Microsoft JhengHei"/>
          <w:b/>
          <w:bCs/>
          <w:sz w:val="24"/>
          <w:szCs w:val="24"/>
        </w:rPr>
      </w:pPr>
      <w:r w:rsidRPr="00DD0A16">
        <w:rPr>
          <w:rFonts w:ascii="Microsoft JhengHei" w:eastAsia="Microsoft JhengHei" w:hAnsi="Microsoft JhengHei"/>
          <w:b/>
          <w:bCs/>
          <w:sz w:val="24"/>
          <w:szCs w:val="24"/>
        </w:rPr>
        <w:t xml:space="preserve">Input / Output : </w:t>
      </w:r>
    </w:p>
    <w:p w14:paraId="41787101" w14:textId="77777777" w:rsidR="0072087E" w:rsidRPr="000A2A99" w:rsidRDefault="0072087E" w:rsidP="0072087E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6" w:name="_Toc101360040"/>
      <w:r w:rsidRPr="000A2A99">
        <w:rPr>
          <w:rFonts w:ascii="Microsoft JhengHei" w:eastAsia="Microsoft JhengHei" w:hAnsi="Microsoft JhengHei" w:cs="Times New Roman"/>
          <w:b/>
          <w:color w:val="auto"/>
        </w:rPr>
        <w:t xml:space="preserve">Interface homme </w:t>
      </w:r>
      <w:proofErr w:type="gramStart"/>
      <w:r w:rsidRPr="000A2A99">
        <w:rPr>
          <w:rFonts w:ascii="Microsoft JhengHei" w:eastAsia="Microsoft JhengHei" w:hAnsi="Microsoft JhengHei" w:cs="Times New Roman"/>
          <w:b/>
          <w:color w:val="auto"/>
        </w:rPr>
        <w:t>machine  «</w:t>
      </w:r>
      <w:proofErr w:type="gramEnd"/>
      <w:r w:rsidRPr="000A2A99">
        <w:rPr>
          <w:rFonts w:ascii="Microsoft JhengHei" w:eastAsia="Microsoft JhengHei" w:hAnsi="Microsoft JhengHei" w:cs="Times New Roman"/>
          <w:b/>
          <w:color w:val="auto"/>
        </w:rPr>
        <w:t> IHM »</w:t>
      </w:r>
      <w:bookmarkEnd w:id="36"/>
    </w:p>
    <w:p w14:paraId="44940BEE" w14:textId="77777777" w:rsidR="0072087E" w:rsidRPr="000A2A99" w:rsidRDefault="0072087E" w:rsidP="0072087E">
      <w:pPr>
        <w:rPr>
          <w:rFonts w:ascii="Microsoft JhengHei" w:eastAsia="Microsoft JhengHei" w:hAnsi="Microsoft JhengHei" w:cs="Times New Roman"/>
        </w:rPr>
      </w:pPr>
      <w:r w:rsidRPr="000A2A99">
        <w:rPr>
          <w:rFonts w:ascii="Microsoft JhengHei" w:eastAsia="Microsoft JhengHei" w:hAnsi="Microsoft JhengHei" w:cs="Times New Roman"/>
        </w:rPr>
        <w:t>[</w:t>
      </w:r>
      <w:proofErr w:type="gramStart"/>
      <w:r w:rsidRPr="000A2A99">
        <w:rPr>
          <w:rFonts w:ascii="Microsoft JhengHei" w:eastAsia="Microsoft JhengHei" w:hAnsi="Microsoft JhengHei" w:cs="Times New Roman"/>
        </w:rPr>
        <w:t>place</w:t>
      </w:r>
      <w:proofErr w:type="gram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your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text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here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]</w:t>
      </w:r>
    </w:p>
    <w:p w14:paraId="7E9A77C2" w14:textId="77777777" w:rsidR="0072087E" w:rsidRPr="000A2A99" w:rsidRDefault="00A438D9" w:rsidP="0072087E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7" w:name="_Toc101360041"/>
      <w:proofErr w:type="gramStart"/>
      <w:r w:rsidRPr="000A2A99">
        <w:rPr>
          <w:rFonts w:ascii="Microsoft JhengHei" w:eastAsia="Microsoft JhengHei" w:hAnsi="Microsoft JhengHei" w:cs="Times New Roman"/>
          <w:b/>
          <w:color w:val="auto"/>
        </w:rPr>
        <w:t>Capteurs</w:t>
      </w:r>
      <w:r w:rsidR="0072087E" w:rsidRPr="000A2A99">
        <w:rPr>
          <w:rFonts w:ascii="Microsoft JhengHei" w:eastAsia="Microsoft JhengHei" w:hAnsi="Microsoft JhengHei" w:cs="Times New Roman"/>
          <w:b/>
          <w:color w:val="auto"/>
        </w:rPr>
        <w:t xml:space="preserve">  et</w:t>
      </w:r>
      <w:proofErr w:type="gramEnd"/>
      <w:r w:rsidR="0072087E" w:rsidRPr="000A2A99">
        <w:rPr>
          <w:rFonts w:ascii="Microsoft JhengHei" w:eastAsia="Microsoft JhengHei" w:hAnsi="Microsoft JhengHei" w:cs="Times New Roman"/>
          <w:b/>
          <w:color w:val="auto"/>
        </w:rPr>
        <w:t xml:space="preserve"> mesure</w:t>
      </w:r>
      <w:bookmarkEnd w:id="37"/>
    </w:p>
    <w:p w14:paraId="06F14691" w14:textId="77777777" w:rsidR="0072087E" w:rsidRPr="000A2A99" w:rsidRDefault="00F034BB" w:rsidP="0072087E">
      <w:pPr>
        <w:rPr>
          <w:rFonts w:ascii="Microsoft JhengHei" w:eastAsia="Microsoft JhengHei" w:hAnsi="Microsoft JhengHei" w:cs="Times New Roman"/>
        </w:rPr>
      </w:pPr>
      <w:r w:rsidRPr="000A2A99">
        <w:rPr>
          <w:rFonts w:ascii="Microsoft JhengHei" w:eastAsia="Microsoft JhengHei" w:hAnsi="Microsoft JhengHei" w:cs="Times New Roman"/>
        </w:rPr>
        <w:t>[</w:t>
      </w:r>
      <w:proofErr w:type="gramStart"/>
      <w:r w:rsidRPr="000A2A99">
        <w:rPr>
          <w:rFonts w:ascii="Microsoft JhengHei" w:eastAsia="Microsoft JhengHei" w:hAnsi="Microsoft JhengHei" w:cs="Times New Roman"/>
        </w:rPr>
        <w:t>place</w:t>
      </w:r>
      <w:proofErr w:type="gram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your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text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here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]</w:t>
      </w:r>
    </w:p>
    <w:p w14:paraId="712CCA2B" w14:textId="77777777" w:rsidR="0072087E" w:rsidRPr="000A2A99" w:rsidRDefault="0072087E" w:rsidP="0072087E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8" w:name="_Toc101360042"/>
      <w:r w:rsidRPr="000A2A99">
        <w:rPr>
          <w:rFonts w:ascii="Microsoft JhengHei" w:eastAsia="Microsoft JhengHei" w:hAnsi="Microsoft JhengHei" w:cs="Times New Roman"/>
          <w:b/>
          <w:color w:val="auto"/>
        </w:rPr>
        <w:t>Connectivité</w:t>
      </w:r>
      <w:bookmarkEnd w:id="38"/>
    </w:p>
    <w:p w14:paraId="5E54B4E0" w14:textId="77777777" w:rsidR="00F034BB" w:rsidRPr="000A2A99" w:rsidRDefault="00F034BB" w:rsidP="00F034BB">
      <w:pPr>
        <w:rPr>
          <w:rFonts w:ascii="Microsoft JhengHei" w:eastAsia="Microsoft JhengHei" w:hAnsi="Microsoft JhengHei" w:cs="Times New Roman"/>
        </w:rPr>
      </w:pPr>
      <w:r w:rsidRPr="000A2A99">
        <w:rPr>
          <w:rFonts w:ascii="Microsoft JhengHei" w:eastAsia="Microsoft JhengHei" w:hAnsi="Microsoft JhengHei" w:cs="Times New Roman"/>
        </w:rPr>
        <w:t>[</w:t>
      </w:r>
      <w:proofErr w:type="gramStart"/>
      <w:r w:rsidRPr="000A2A99">
        <w:rPr>
          <w:rFonts w:ascii="Microsoft JhengHei" w:eastAsia="Microsoft JhengHei" w:hAnsi="Microsoft JhengHei" w:cs="Times New Roman"/>
        </w:rPr>
        <w:t>place</w:t>
      </w:r>
      <w:proofErr w:type="gram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your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text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here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]</w:t>
      </w:r>
    </w:p>
    <w:p w14:paraId="72ABECE2" w14:textId="77777777" w:rsidR="0072087E" w:rsidRPr="000A2A99" w:rsidRDefault="0072087E" w:rsidP="0072087E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39" w:name="_Toc101360043"/>
      <w:r w:rsidRPr="000A2A99">
        <w:rPr>
          <w:rFonts w:ascii="Microsoft JhengHei" w:eastAsia="Microsoft JhengHei" w:hAnsi="Microsoft JhengHei" w:cs="Times New Roman"/>
          <w:b/>
          <w:color w:val="auto"/>
        </w:rPr>
        <w:t>Tache en cours de développement</w:t>
      </w:r>
      <w:bookmarkEnd w:id="39"/>
      <w:r w:rsidRPr="000A2A99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48AB8F70" w14:textId="77777777" w:rsidR="00F034BB" w:rsidRPr="000A2A99" w:rsidRDefault="00F034BB" w:rsidP="00F034BB">
      <w:pPr>
        <w:rPr>
          <w:rFonts w:ascii="Microsoft JhengHei" w:eastAsia="Microsoft JhengHei" w:hAnsi="Microsoft JhengHei" w:cs="Times New Roman"/>
        </w:rPr>
      </w:pPr>
      <w:r w:rsidRPr="000A2A99">
        <w:rPr>
          <w:rFonts w:ascii="Microsoft JhengHei" w:eastAsia="Microsoft JhengHei" w:hAnsi="Microsoft JhengHei" w:cs="Times New Roman"/>
        </w:rPr>
        <w:t>[</w:t>
      </w:r>
      <w:proofErr w:type="gramStart"/>
      <w:r w:rsidRPr="000A2A99">
        <w:rPr>
          <w:rFonts w:ascii="Microsoft JhengHei" w:eastAsia="Microsoft JhengHei" w:hAnsi="Microsoft JhengHei" w:cs="Times New Roman"/>
        </w:rPr>
        <w:t>place</w:t>
      </w:r>
      <w:proofErr w:type="gram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your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text</w:t>
      </w:r>
      <w:proofErr w:type="spellEnd"/>
      <w:r w:rsidRPr="000A2A99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0A2A99">
        <w:rPr>
          <w:rFonts w:ascii="Microsoft JhengHei" w:eastAsia="Microsoft JhengHei" w:hAnsi="Microsoft JhengHei" w:cs="Times New Roman"/>
        </w:rPr>
        <w:t>here</w:t>
      </w:r>
      <w:proofErr w:type="spellEnd"/>
      <w:r w:rsidRPr="000A2A99">
        <w:rPr>
          <w:rFonts w:ascii="Microsoft JhengHei" w:eastAsia="Microsoft JhengHei" w:hAnsi="Microsoft JhengHei" w:cs="Times New Roman"/>
        </w:rPr>
        <w:t>]</w:t>
      </w:r>
    </w:p>
    <w:p w14:paraId="78AAA6E8" w14:textId="77777777" w:rsidR="0072087E" w:rsidRPr="006C6A8A" w:rsidRDefault="0072087E" w:rsidP="0072087E">
      <w:pPr>
        <w:pStyle w:val="Titre2"/>
        <w:numPr>
          <w:ilvl w:val="0"/>
          <w:numId w:val="4"/>
        </w:numPr>
        <w:rPr>
          <w:rFonts w:ascii="Microsoft JhengHei" w:eastAsia="Microsoft JhengHei" w:hAnsi="Microsoft JhengHei" w:cs="Times New Roman"/>
          <w:b/>
          <w:color w:val="auto"/>
        </w:rPr>
      </w:pPr>
      <w:bookmarkStart w:id="40" w:name="_Toc101360044"/>
      <w:r w:rsidRPr="006C6A8A">
        <w:rPr>
          <w:rFonts w:ascii="Microsoft JhengHei" w:eastAsia="Microsoft JhengHei" w:hAnsi="Microsoft JhengHei" w:cs="Times New Roman"/>
          <w:b/>
          <w:color w:val="auto"/>
        </w:rPr>
        <w:t>Conclusion</w:t>
      </w:r>
      <w:bookmarkEnd w:id="40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45D20FB6" w14:textId="77777777" w:rsidR="00F034BB" w:rsidRPr="006C6A8A" w:rsidRDefault="00F034BB" w:rsidP="00F034BB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]</w:t>
      </w:r>
    </w:p>
    <w:p w14:paraId="26B195A8" w14:textId="77777777" w:rsidR="0072087E" w:rsidRPr="006C6A8A" w:rsidRDefault="0072087E" w:rsidP="0072087E">
      <w:pPr>
        <w:pStyle w:val="Titre1"/>
        <w:rPr>
          <w:rFonts w:ascii="Microsoft JhengHei" w:eastAsia="Microsoft JhengHei" w:hAnsi="Microsoft JhengHei" w:cs="Times New Roman"/>
          <w:b/>
          <w:color w:val="auto"/>
        </w:rPr>
      </w:pPr>
      <w:bookmarkStart w:id="41" w:name="_Toc101360045"/>
      <w:r w:rsidRPr="006C6A8A">
        <w:rPr>
          <w:rFonts w:ascii="Microsoft JhengHei" w:eastAsia="Microsoft JhengHei" w:hAnsi="Microsoft JhengHei" w:cs="Times New Roman"/>
          <w:b/>
          <w:color w:val="auto"/>
        </w:rPr>
        <w:t>Conclusion générale</w:t>
      </w:r>
      <w:bookmarkEnd w:id="41"/>
      <w:r w:rsidRPr="006C6A8A">
        <w:rPr>
          <w:rFonts w:ascii="Microsoft JhengHei" w:eastAsia="Microsoft JhengHei" w:hAnsi="Microsoft JhengHei" w:cs="Times New Roman"/>
          <w:b/>
          <w:color w:val="auto"/>
        </w:rPr>
        <w:t xml:space="preserve"> </w:t>
      </w:r>
    </w:p>
    <w:p w14:paraId="05C70E06" w14:textId="10D6E18E" w:rsidR="00F034BB" w:rsidRDefault="00F034BB" w:rsidP="00F034BB">
      <w:pPr>
        <w:rPr>
          <w:rFonts w:ascii="Microsoft JhengHei" w:eastAsia="Microsoft JhengHei" w:hAnsi="Microsoft JhengHei" w:cs="Times New Roman"/>
        </w:rPr>
      </w:pPr>
      <w:r w:rsidRPr="006C6A8A">
        <w:rPr>
          <w:rFonts w:ascii="Microsoft JhengHei" w:eastAsia="Microsoft JhengHei" w:hAnsi="Microsoft JhengHei" w:cs="Times New Roman"/>
        </w:rPr>
        <w:t>[</w:t>
      </w:r>
      <w:proofErr w:type="gramStart"/>
      <w:r w:rsidRPr="006C6A8A">
        <w:rPr>
          <w:rFonts w:ascii="Microsoft JhengHei" w:eastAsia="Microsoft JhengHei" w:hAnsi="Microsoft JhengHei" w:cs="Times New Roman"/>
        </w:rPr>
        <w:t>place</w:t>
      </w:r>
      <w:proofErr w:type="gram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your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text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</w:t>
      </w:r>
      <w:proofErr w:type="spellStart"/>
      <w:r w:rsidRPr="006C6A8A">
        <w:rPr>
          <w:rFonts w:ascii="Microsoft JhengHei" w:eastAsia="Microsoft JhengHei" w:hAnsi="Microsoft JhengHei" w:cs="Times New Roman"/>
        </w:rPr>
        <w:t>here</w:t>
      </w:r>
      <w:proofErr w:type="spellEnd"/>
      <w:r w:rsidRPr="006C6A8A">
        <w:rPr>
          <w:rFonts w:ascii="Microsoft JhengHei" w:eastAsia="Microsoft JhengHei" w:hAnsi="Microsoft JhengHei" w:cs="Times New Roman"/>
        </w:rPr>
        <w:t xml:space="preserve"> ]</w:t>
      </w:r>
      <w:r w:rsidR="00B50801">
        <w:rPr>
          <w:rFonts w:ascii="Microsoft JhengHei" w:eastAsia="Microsoft JhengHei" w:hAnsi="Microsoft JhengHei" w:cs="Times New Roman"/>
        </w:rPr>
        <w:t xml:space="preserve"> </w:t>
      </w:r>
    </w:p>
    <w:p w14:paraId="4071B44D" w14:textId="42F8E632" w:rsidR="00C978BC" w:rsidRPr="00A438D9" w:rsidRDefault="00C978BC" w:rsidP="00C978BC">
      <w:pPr>
        <w:rPr>
          <w:rFonts w:ascii="Times New Roman" w:hAnsi="Times New Roman" w:cs="Times New Roman"/>
        </w:rPr>
      </w:pPr>
    </w:p>
    <w:sectPr w:rsidR="00C978BC" w:rsidRPr="00A438D9" w:rsidSect="007B1584">
      <w:headerReference w:type="default" r:id="rId17"/>
      <w:footerReference w:type="default" r:id="rId18"/>
      <w:pgSz w:w="11906" w:h="16838"/>
      <w:pgMar w:top="1417" w:right="1417" w:bottom="1417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179E" w14:textId="77777777" w:rsidR="00D67EE1" w:rsidRDefault="00D67EE1" w:rsidP="00EF5171">
      <w:pPr>
        <w:spacing w:after="0" w:line="240" w:lineRule="auto"/>
      </w:pPr>
      <w:r>
        <w:separator/>
      </w:r>
    </w:p>
  </w:endnote>
  <w:endnote w:type="continuationSeparator" w:id="0">
    <w:p w14:paraId="7AEACE6C" w14:textId="77777777" w:rsidR="00D67EE1" w:rsidRDefault="00D67EE1" w:rsidP="00EF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53FF" w14:textId="77777777" w:rsidR="00EF5171" w:rsidRDefault="008F6397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317BAF" wp14:editId="7A62EDF1">
              <wp:simplePos x="0" y="0"/>
              <wp:positionH relativeFrom="column">
                <wp:posOffset>-231222</wp:posOffset>
              </wp:positionH>
              <wp:positionV relativeFrom="paragraph">
                <wp:posOffset>-87763</wp:posOffset>
              </wp:positionV>
              <wp:extent cx="6236033" cy="18604"/>
              <wp:effectExtent l="0" t="0" r="0" b="635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6033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48B765" id="Rectangle 38" o:spid="_x0000_s1026" style="position:absolute;margin-left:-18.2pt;margin-top:-6.9pt;width:491.0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" fillcolor="black [3213]" stroked="f" strokeweight="1pt"/>
          </w:pict>
        </mc:Fallback>
      </mc:AlternateContent>
    </w:r>
    <w:r w:rsidR="007B1584">
      <w:rPr>
        <w:noProof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4F430B" wp14:editId="3BCBC6A7">
              <wp:simplePos x="0" y="0"/>
              <wp:positionH relativeFrom="rightMargin">
                <wp:align>left</wp:align>
              </wp:positionH>
              <wp:positionV relativeFrom="bottomMargin">
                <wp:posOffset>170180</wp:posOffset>
              </wp:positionV>
              <wp:extent cx="457200" cy="320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BB5BCE" w14:textId="77777777" w:rsidR="007B1584" w:rsidRPr="007B1584" w:rsidRDefault="007B1584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B158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7B158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7B158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8F6397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Pr="007B158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4F430B" id="Rectangle 40" o:spid="_x0000_s1034" style="position:absolute;margin-left:0;margin-top:13.4pt;width:36pt;height:2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" filled="f" stroked="f" strokeweight="3pt">
              <v:textbox>
                <w:txbxContent>
                  <w:p w14:paraId="20BB5BCE" w14:textId="77777777" w:rsidR="007B1584" w:rsidRPr="007B1584" w:rsidRDefault="007B1584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7B1584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7B1584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7B1584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8F6397"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5</w:t>
                    </w:r>
                    <w:r w:rsidRPr="007B1584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6139" w14:textId="77777777" w:rsidR="00D67EE1" w:rsidRDefault="00D67EE1" w:rsidP="00EF5171">
      <w:pPr>
        <w:spacing w:after="0" w:line="240" w:lineRule="auto"/>
      </w:pPr>
      <w:r>
        <w:separator/>
      </w:r>
    </w:p>
  </w:footnote>
  <w:footnote w:type="continuationSeparator" w:id="0">
    <w:p w14:paraId="0278BC9A" w14:textId="77777777" w:rsidR="00D67EE1" w:rsidRDefault="00D67EE1" w:rsidP="00EF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A56B" w14:textId="77777777" w:rsidR="007B1584" w:rsidRDefault="00B666DE">
    <w:pPr>
      <w:pStyle w:val="En-tt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B5067C5" wp14:editId="46A9BFD7">
              <wp:simplePos x="0" y="0"/>
              <wp:positionH relativeFrom="margin">
                <wp:posOffset>-394970</wp:posOffset>
              </wp:positionH>
              <wp:positionV relativeFrom="bottomMargin">
                <wp:posOffset>-9097010</wp:posOffset>
              </wp:positionV>
              <wp:extent cx="6467475" cy="320040"/>
              <wp:effectExtent l="0" t="0" r="9525" b="3810"/>
              <wp:wrapNone/>
              <wp:docPr id="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7475" cy="320040"/>
                        <a:chOff x="0" y="0"/>
                        <a:chExt cx="5962650" cy="323851"/>
                      </a:xfrm>
                    </wpg:grpSpPr>
                    <wps:wsp>
                      <wps:cNvPr id="8" name="Rectangle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Zone de texte 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7148" w14:textId="77777777" w:rsidR="00B666DE" w:rsidRPr="007B1584" w:rsidRDefault="00B666DE" w:rsidP="00B666DE">
                            <w:pPr>
                              <w:jc w:val="center"/>
                            </w:pPr>
                          </w:p>
                          <w:p w14:paraId="514EC5C0" w14:textId="77777777" w:rsidR="00B666DE" w:rsidRDefault="00B666DE" w:rsidP="00B666D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5067C5" id="Groupe 7" o:spid="_x0000_s1031" style="position:absolute;margin-left:-31.1pt;margin-top:-716.3pt;width:509.25pt;height:25.2pt;z-index:251662336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">
              <v:rect id="Rectangle 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" filled="f" stroked="f" strokeweight=".5pt">
                <v:textbox inset=",,,0">
                  <w:txbxContent>
                    <w:p w14:paraId="55E87148" w14:textId="77777777" w:rsidR="00B666DE" w:rsidRPr="007B1584" w:rsidRDefault="00B666DE" w:rsidP="00B666DE">
                      <w:pPr>
                        <w:jc w:val="center"/>
                      </w:pPr>
                    </w:p>
                    <w:p w14:paraId="514EC5C0" w14:textId="77777777" w:rsidR="00B666DE" w:rsidRDefault="00B666DE" w:rsidP="00B666D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id w:val="1704979692"/>
        <w:placeholder>
          <w:docPart w:val="828CA0F6CA37452E86EE6574B5CDEEA1"/>
        </w:placeholder>
        <w:temporary/>
        <w:showingPlcHdr/>
        <w15:appearance w15:val="hidden"/>
      </w:sdtPr>
      <w:sdtEndPr/>
      <w:sdtContent>
        <w:r>
          <w:t>[Tapez ici]</w:t>
        </w:r>
      </w:sdtContent>
    </w:sdt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828CA0F6CA37452E86EE6574B5CDEEA1"/>
        </w:placeholder>
        <w:temporary/>
        <w:showingPlcHdr/>
        <w15:appearance w15:val="hidden"/>
      </w:sdtPr>
      <w:sdtEndPr/>
      <w:sdtContent>
        <w:r>
          <w:t>[Tapez ici]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91"/>
    <w:multiLevelType w:val="hybridMultilevel"/>
    <w:tmpl w:val="10225AEC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D8D642B"/>
    <w:multiLevelType w:val="multilevel"/>
    <w:tmpl w:val="B9CC8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Microsoft JhengHei" w:eastAsia="Microsoft JhengHei" w:hAnsi="Microsoft JhengHei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8E1690D"/>
    <w:multiLevelType w:val="hybridMultilevel"/>
    <w:tmpl w:val="EF9CB6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7FA"/>
    <w:multiLevelType w:val="hybridMultilevel"/>
    <w:tmpl w:val="0BFC1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41781"/>
    <w:multiLevelType w:val="hybridMultilevel"/>
    <w:tmpl w:val="A20634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A7510"/>
    <w:multiLevelType w:val="hybridMultilevel"/>
    <w:tmpl w:val="04021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F1589"/>
    <w:multiLevelType w:val="multilevel"/>
    <w:tmpl w:val="BB5AF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64321868">
    <w:abstractNumId w:val="4"/>
  </w:num>
  <w:num w:numId="2" w16cid:durableId="1333533038">
    <w:abstractNumId w:val="2"/>
  </w:num>
  <w:num w:numId="3" w16cid:durableId="2008051937">
    <w:abstractNumId w:val="6"/>
  </w:num>
  <w:num w:numId="4" w16cid:durableId="1269704081">
    <w:abstractNumId w:val="1"/>
  </w:num>
  <w:num w:numId="5" w16cid:durableId="1896119315">
    <w:abstractNumId w:val="5"/>
  </w:num>
  <w:num w:numId="6" w16cid:durableId="1016079483">
    <w:abstractNumId w:val="3"/>
  </w:num>
  <w:num w:numId="7" w16cid:durableId="117873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BC"/>
    <w:rsid w:val="000A2A99"/>
    <w:rsid w:val="00114C63"/>
    <w:rsid w:val="00132F25"/>
    <w:rsid w:val="00140227"/>
    <w:rsid w:val="00170336"/>
    <w:rsid w:val="001A3F0F"/>
    <w:rsid w:val="00210994"/>
    <w:rsid w:val="00223F17"/>
    <w:rsid w:val="00227E86"/>
    <w:rsid w:val="0034532C"/>
    <w:rsid w:val="00384C25"/>
    <w:rsid w:val="003D7D9A"/>
    <w:rsid w:val="00424663"/>
    <w:rsid w:val="00425249"/>
    <w:rsid w:val="00437B1A"/>
    <w:rsid w:val="004834EA"/>
    <w:rsid w:val="00484F49"/>
    <w:rsid w:val="004C2410"/>
    <w:rsid w:val="004D4230"/>
    <w:rsid w:val="004E0DFF"/>
    <w:rsid w:val="00515DC3"/>
    <w:rsid w:val="005236DD"/>
    <w:rsid w:val="00683671"/>
    <w:rsid w:val="006B7D67"/>
    <w:rsid w:val="006C6A8A"/>
    <w:rsid w:val="00703864"/>
    <w:rsid w:val="0072087E"/>
    <w:rsid w:val="00746BF4"/>
    <w:rsid w:val="00752F51"/>
    <w:rsid w:val="007A0A4A"/>
    <w:rsid w:val="007B1584"/>
    <w:rsid w:val="008055BF"/>
    <w:rsid w:val="00806D0F"/>
    <w:rsid w:val="00812B06"/>
    <w:rsid w:val="00832FB0"/>
    <w:rsid w:val="008D09FC"/>
    <w:rsid w:val="008E72C9"/>
    <w:rsid w:val="008F6397"/>
    <w:rsid w:val="00920EBF"/>
    <w:rsid w:val="00947C82"/>
    <w:rsid w:val="00A1010D"/>
    <w:rsid w:val="00A438D9"/>
    <w:rsid w:val="00A516F7"/>
    <w:rsid w:val="00A754C6"/>
    <w:rsid w:val="00A76B87"/>
    <w:rsid w:val="00A96500"/>
    <w:rsid w:val="00B50801"/>
    <w:rsid w:val="00B57080"/>
    <w:rsid w:val="00B666DE"/>
    <w:rsid w:val="00BC474E"/>
    <w:rsid w:val="00C05B50"/>
    <w:rsid w:val="00C66E83"/>
    <w:rsid w:val="00C978BC"/>
    <w:rsid w:val="00D67EE1"/>
    <w:rsid w:val="00DC103C"/>
    <w:rsid w:val="00DD0A16"/>
    <w:rsid w:val="00DF64B4"/>
    <w:rsid w:val="00E813D7"/>
    <w:rsid w:val="00E877E4"/>
    <w:rsid w:val="00EB4307"/>
    <w:rsid w:val="00EC627F"/>
    <w:rsid w:val="00EF5171"/>
    <w:rsid w:val="00F034BB"/>
    <w:rsid w:val="00F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06BEE"/>
  <w15:chartTrackingRefBased/>
  <w15:docId w15:val="{E8726AEC-5BF0-4227-B187-9DF71E1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3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3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15D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78BC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97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97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32FB0"/>
    <w:pPr>
      <w:tabs>
        <w:tab w:val="right" w:leader="dot" w:pos="9062"/>
      </w:tabs>
      <w:spacing w:after="100"/>
    </w:pPr>
    <w:rPr>
      <w:rFonts w:ascii="Microsoft JhengHei" w:eastAsia="Microsoft JhengHei" w:hAnsi="Microsoft JhengHei" w:cs="Times New Roman"/>
      <w:b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2087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2087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087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34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034BB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F5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F5171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F5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5171"/>
  </w:style>
  <w:style w:type="paragraph" w:styleId="Pieddepage">
    <w:name w:val="footer"/>
    <w:basedOn w:val="Normal"/>
    <w:link w:val="PieddepageCar"/>
    <w:uiPriority w:val="99"/>
    <w:unhideWhenUsed/>
    <w:rsid w:val="00EF5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5171"/>
  </w:style>
  <w:style w:type="table" w:styleId="Grilledutableau">
    <w:name w:val="Table Grid"/>
    <w:basedOn w:val="TableauNormal"/>
    <w:uiPriority w:val="39"/>
    <w:rsid w:val="0021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A438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15D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B430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B430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B4307"/>
    <w:rPr>
      <w:vertAlign w:val="superscript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114C63"/>
    <w:pPr>
      <w:widowControl w:val="0"/>
      <w:autoSpaceDE w:val="0"/>
      <w:autoSpaceDN w:val="0"/>
      <w:spacing w:after="0" w:line="240" w:lineRule="auto"/>
      <w:ind w:left="113"/>
    </w:pPr>
    <w:rPr>
      <w:rFonts w:ascii="Tahoma" w:eastAsia="Tahoma" w:hAnsi="Tahoma" w:cs="Tahoma"/>
    </w:rPr>
  </w:style>
  <w:style w:type="character" w:customStyle="1" w:styleId="CorpsdetexteCar">
    <w:name w:val="Corps de texte Car"/>
    <w:basedOn w:val="Policepardfaut"/>
    <w:link w:val="Corpsdetexte"/>
    <w:uiPriority w:val="1"/>
    <w:rsid w:val="00114C6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HP\Downloads\majdi-table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HP\Downloads\majdi-table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file:///C:\Users\HP\Downloads\majdi-table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HP\Downloads\majdi-table.docx" TargetMode="External"/><Relationship Id="rId14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CA0F6CA37452E86EE6574B5CDEE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11696-4D38-4804-A6FB-B118BC61A517}"/>
      </w:docPartPr>
      <w:docPartBody>
        <w:p w:rsidR="00CD6F2D" w:rsidRDefault="006209A3" w:rsidP="006209A3">
          <w:pPr>
            <w:pStyle w:val="828CA0F6CA37452E86EE6574B5CDEEA1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A3"/>
    <w:rsid w:val="001D639A"/>
    <w:rsid w:val="001D63FD"/>
    <w:rsid w:val="003464B0"/>
    <w:rsid w:val="005B3DDE"/>
    <w:rsid w:val="006209A3"/>
    <w:rsid w:val="00A57B9A"/>
    <w:rsid w:val="00A94B94"/>
    <w:rsid w:val="00C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8CA0F6CA37452E86EE6574B5CDEEA1">
    <w:name w:val="828CA0F6CA37452E86EE6574B5CDEEA1"/>
    <w:rsid w:val="00620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F3B2A-909A-4734-B19E-01414763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10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HP</cp:lastModifiedBy>
  <cp:revision>17</cp:revision>
  <cp:lastPrinted>2022-04-19T14:16:00Z</cp:lastPrinted>
  <dcterms:created xsi:type="dcterms:W3CDTF">2022-04-18T14:06:00Z</dcterms:created>
  <dcterms:modified xsi:type="dcterms:W3CDTF">2022-04-22T17:11:00Z</dcterms:modified>
</cp:coreProperties>
</file>